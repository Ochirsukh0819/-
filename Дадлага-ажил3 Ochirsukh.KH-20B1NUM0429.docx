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94830" w14:textId="42EE9926" w:rsidR="00607B35" w:rsidRPr="00082137" w:rsidRDefault="00607B35" w:rsidP="00607B35">
      <w:pPr>
        <w:shd w:val="clear" w:color="auto" w:fill="F2F2F2" w:themeFill="background1" w:themeFillShade="F2"/>
        <w:jc w:val="center"/>
        <w:rPr>
          <w:rFonts w:ascii="Arial" w:hAnsi="Arial" w:cs="Arial"/>
          <w:sz w:val="22"/>
          <w:szCs w:val="22"/>
          <w:lang w:val="ru-RU"/>
        </w:rPr>
      </w:pPr>
      <w:r w:rsidRPr="0008213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6672" behindDoc="1" locked="0" layoutInCell="1" allowOverlap="1" wp14:anchorId="3B306485" wp14:editId="4092F635">
            <wp:simplePos x="0" y="0"/>
            <wp:positionH relativeFrom="margin">
              <wp:align>center</wp:align>
            </wp:positionH>
            <wp:positionV relativeFrom="paragraph">
              <wp:posOffset>-1429484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81E" w:rsidRPr="00082137">
        <w:rPr>
          <w:rFonts w:ascii="Arial" w:hAnsi="Arial" w:cs="Arial"/>
          <w:sz w:val="22"/>
          <w:szCs w:val="22"/>
          <w:lang w:val="ru-RU"/>
        </w:rPr>
        <w:t xml:space="preserve">&lt;  </w:t>
      </w:r>
      <w:r w:rsidRPr="00082137">
        <w:rPr>
          <w:rFonts w:ascii="Arial" w:hAnsi="Arial" w:cs="Arial"/>
          <w:sz w:val="22"/>
          <w:szCs w:val="22"/>
          <w:lang w:val="mn-MN"/>
        </w:rPr>
        <w:t xml:space="preserve">Програм хангамжийн архитектур ба зохиомж </w:t>
      </w:r>
      <w:r w:rsidR="00B9781E" w:rsidRPr="00082137">
        <w:rPr>
          <w:rFonts w:ascii="Arial" w:hAnsi="Arial" w:cs="Arial"/>
          <w:sz w:val="22"/>
          <w:szCs w:val="22"/>
          <w:lang w:val="ru-RU"/>
        </w:rPr>
        <w:t xml:space="preserve"> &gt;</w:t>
      </w:r>
    </w:p>
    <w:p w14:paraId="08702784" w14:textId="5DF65038" w:rsidR="00276D8E" w:rsidRPr="00082137" w:rsidRDefault="00276D8E" w:rsidP="00276D8E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082137">
        <w:rPr>
          <w:rFonts w:ascii="Arial" w:hAnsi="Arial" w:cs="Arial"/>
          <w:sz w:val="22"/>
          <w:szCs w:val="22"/>
          <w:lang w:val="ru-RU"/>
        </w:rPr>
        <w:t>(</w:t>
      </w:r>
      <w:r w:rsidR="00FF01AC" w:rsidRPr="00082137">
        <w:rPr>
          <w:rFonts w:ascii="Arial" w:hAnsi="Arial" w:cs="Arial"/>
          <w:sz w:val="22"/>
          <w:szCs w:val="22"/>
          <w:lang w:val="mn-MN"/>
        </w:rPr>
        <w:t xml:space="preserve">Дадлага ажил </w:t>
      </w:r>
      <w:r w:rsidR="00456EF4" w:rsidRPr="00550656">
        <w:rPr>
          <w:rFonts w:ascii="Arial" w:hAnsi="Arial" w:cs="Arial"/>
          <w:sz w:val="22"/>
          <w:szCs w:val="22"/>
        </w:rPr>
        <w:t>4</w:t>
      </w:r>
      <w:r w:rsidRPr="00082137">
        <w:rPr>
          <w:rFonts w:ascii="Arial" w:hAnsi="Arial" w:cs="Arial"/>
          <w:sz w:val="22"/>
          <w:szCs w:val="22"/>
          <w:lang w:val="ru-RU"/>
        </w:rPr>
        <w:t>)</w:t>
      </w:r>
    </w:p>
    <w:p w14:paraId="51A8B317" w14:textId="77777777" w:rsidR="00276D8E" w:rsidRPr="00082137" w:rsidRDefault="00276D8E" w:rsidP="00276D8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Х. Очирсүх</w:t>
      </w:r>
    </w:p>
    <w:p w14:paraId="4FEB65C7" w14:textId="48E6A544" w:rsidR="00276D8E" w:rsidRPr="00082137" w:rsidRDefault="00276D8E" w:rsidP="00276D8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 xml:space="preserve">ХШУИС, Програм хангамжийн 3 курсын оюутан, </w:t>
      </w:r>
      <w:hyperlink r:id="rId9" w:history="1"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20</w:t>
        </w:r>
        <w:r w:rsidRPr="00082137">
          <w:rPr>
            <w:rStyle w:val="Hyperlink"/>
            <w:rFonts w:ascii="Arial" w:hAnsi="Arial" w:cs="Arial"/>
            <w:sz w:val="22"/>
            <w:szCs w:val="22"/>
          </w:rPr>
          <w:t>b</w:t>
        </w:r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1</w:t>
        </w:r>
        <w:r w:rsidRPr="00082137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0429@</w:t>
        </w:r>
        <w:r w:rsidRPr="00082137">
          <w:rPr>
            <w:rStyle w:val="Hyperlink"/>
            <w:rFonts w:ascii="Arial" w:hAnsi="Arial" w:cs="Arial"/>
            <w:sz w:val="22"/>
            <w:szCs w:val="22"/>
          </w:rPr>
          <w:t>stud</w:t>
        </w:r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082137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082137">
          <w:rPr>
            <w:rStyle w:val="Hyperlink"/>
            <w:rFonts w:ascii="Arial" w:hAnsi="Arial" w:cs="Arial"/>
            <w:sz w:val="22"/>
            <w:szCs w:val="22"/>
            <w:lang w:val="mn-MN"/>
          </w:rPr>
          <w:t>edu</w:t>
        </w:r>
        <w:r w:rsidRPr="00082137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082137">
          <w:rPr>
            <w:rStyle w:val="Hyperlink"/>
            <w:rFonts w:ascii="Arial" w:hAnsi="Arial" w:cs="Arial"/>
            <w:sz w:val="22"/>
            <w:szCs w:val="22"/>
            <w:lang w:val="mn-MN"/>
          </w:rPr>
          <w:t>mn</w:t>
        </w:r>
      </w:hyperlink>
    </w:p>
    <w:p w14:paraId="14AC56C4" w14:textId="4CDCD672" w:rsidR="00276D8E" w:rsidRPr="00082137" w:rsidRDefault="00276D8E" w:rsidP="00276D8E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4ED6FE84" w14:textId="32067F5F" w:rsidR="007E157E" w:rsidRPr="00082137" w:rsidRDefault="007E157E" w:rsidP="00607B35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Оршил</w:t>
      </w:r>
    </w:p>
    <w:p w14:paraId="0AAFCCF9" w14:textId="6B2058F9" w:rsidR="007E157E" w:rsidRPr="00082137" w:rsidRDefault="007E157E" w:rsidP="00276D8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 xml:space="preserve">Энэхүү лекцийн </w:t>
      </w:r>
      <w:r w:rsidR="00D423A3" w:rsidRPr="00082137">
        <w:rPr>
          <w:rFonts w:ascii="Arial" w:hAnsi="Arial" w:cs="Arial"/>
          <w:sz w:val="22"/>
          <w:szCs w:val="22"/>
          <w:lang w:val="mn-MN"/>
        </w:rPr>
        <w:t>дадлага ажлын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lang w:val="mn-MN"/>
        </w:rPr>
        <w:t xml:space="preserve"> хүрээнд 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 </w:t>
      </w:r>
      <w:r w:rsidR="00D423A3" w:rsidRPr="00082137">
        <w:rPr>
          <w:rFonts w:ascii="Arial" w:hAnsi="Arial" w:cs="Arial"/>
          <w:sz w:val="22"/>
          <w:szCs w:val="22"/>
          <w:lang w:val="mn-MN"/>
        </w:rPr>
        <w:t>холбоос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, </w:t>
      </w:r>
      <w:r w:rsidR="00D423A3" w:rsidRPr="00082137">
        <w:rPr>
          <w:rFonts w:ascii="Arial" w:hAnsi="Arial" w:cs="Arial"/>
          <w:sz w:val="22"/>
          <w:szCs w:val="22"/>
          <w:lang w:val="mn-MN"/>
        </w:rPr>
        <w:t>холбоосын ангилал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lang w:val="mn-MN"/>
        </w:rPr>
        <w:t xml:space="preserve"> гэж юу болох,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 </w:t>
      </w:r>
      <w:r w:rsidR="00D423A3" w:rsidRPr="00082137">
        <w:rPr>
          <w:rFonts w:ascii="Arial" w:hAnsi="Arial" w:cs="Arial"/>
          <w:sz w:val="22"/>
          <w:szCs w:val="22"/>
          <w:lang w:val="mn-MN"/>
        </w:rPr>
        <w:t>холбоосыг</w:t>
      </w:r>
      <w:r w:rsidR="00B9781E" w:rsidRPr="00082137">
        <w:rPr>
          <w:rFonts w:ascii="Arial" w:hAnsi="Arial" w:cs="Arial"/>
          <w:sz w:val="22"/>
          <w:szCs w:val="22"/>
          <w:lang w:val="mn-MN"/>
        </w:rPr>
        <w:t xml:space="preserve"> загварчлалын </w:t>
      </w:r>
      <w:r w:rsidR="00693F16" w:rsidRPr="00082137">
        <w:rPr>
          <w:rFonts w:ascii="Arial" w:hAnsi="Arial" w:cs="Arial"/>
          <w:sz w:val="22"/>
          <w:szCs w:val="22"/>
          <w:lang w:val="mn-MN"/>
        </w:rPr>
        <w:t xml:space="preserve"> нэгдсэн хэлний тэмдэглээний талаар судласан. </w:t>
      </w:r>
      <w:r w:rsidRPr="00082137">
        <w:rPr>
          <w:rFonts w:ascii="Arial" w:hAnsi="Arial" w:cs="Arial"/>
          <w:sz w:val="22"/>
          <w:szCs w:val="22"/>
          <w:lang w:val="mn-MN"/>
        </w:rPr>
        <w:t xml:space="preserve"> </w:t>
      </w:r>
    </w:p>
    <w:p w14:paraId="4B345CB4" w14:textId="71BFE0E6" w:rsidR="007E157E" w:rsidRPr="00082137" w:rsidRDefault="007E157E" w:rsidP="00607B35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Зорилго</w:t>
      </w:r>
    </w:p>
    <w:p w14:paraId="1319ED6B" w14:textId="192E9E73" w:rsidR="008F3D86" w:rsidRPr="00082137" w:rsidRDefault="007E157E" w:rsidP="00276D8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 xml:space="preserve">Лекцүүдийн хүрээнд үзэх шаардлагатай агуулгуудыг судлаж, өөрийн үгээр тайлбарлаж </w:t>
      </w:r>
      <w:r w:rsidR="008F3D86" w:rsidRPr="00082137">
        <w:rPr>
          <w:rFonts w:ascii="Arial" w:hAnsi="Arial" w:cs="Arial"/>
          <w:sz w:val="22"/>
          <w:szCs w:val="22"/>
          <w:lang w:val="mn-MN"/>
        </w:rPr>
        <w:t xml:space="preserve">тэмдэглэл бичих.  Зорилгодоо хүрэхийн тулд дараах зорилтуудыг дэвшүүлсэн байгаа. </w:t>
      </w:r>
    </w:p>
    <w:p w14:paraId="6E8E96A7" w14:textId="77777777" w:rsidR="008F3D86" w:rsidRPr="00082137" w:rsidRDefault="008F3D86" w:rsidP="008F3D86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Лекцийн материал болон лекцийн үзэж ойлгох</w:t>
      </w:r>
    </w:p>
    <w:p w14:paraId="212D8C88" w14:textId="77777777" w:rsidR="008F3D86" w:rsidRPr="00082137" w:rsidRDefault="008F3D86" w:rsidP="008F3D86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Шаардлагатай агуулгадаа бичиж тэмдэглэх</w:t>
      </w:r>
    </w:p>
    <w:p w14:paraId="47EFC4B1" w14:textId="77777777" w:rsidR="008F3D86" w:rsidRPr="00082137" w:rsidRDefault="008F3D86" w:rsidP="008F3D86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Лекцийн тэмдэглэлээ эмх цэгцтэй, ойлгомжтой байдлаар дүрслэх</w:t>
      </w:r>
    </w:p>
    <w:p w14:paraId="2E5E8D3C" w14:textId="6A2BD5D8" w:rsidR="008F3D86" w:rsidRPr="00082137" w:rsidRDefault="008F3D86" w:rsidP="008F3D86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Өөрийн үгээр баяжуулж, нэмэлт материал судлах</w:t>
      </w:r>
    </w:p>
    <w:p w14:paraId="4005B0E8" w14:textId="06ACF05A" w:rsidR="00652C8B" w:rsidRPr="00082137" w:rsidRDefault="00DD68D0" w:rsidP="00082137">
      <w:pPr>
        <w:pStyle w:val="Heading1"/>
        <w:jc w:val="center"/>
        <w:rPr>
          <w:rFonts w:ascii="Arial" w:hAnsi="Arial" w:cs="Arial"/>
          <w:sz w:val="22"/>
          <w:szCs w:val="22"/>
          <w:shd w:val="clear" w:color="auto" w:fill="FAF9F8"/>
          <w:lang w:val="ru-RU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Дасгал </w:t>
      </w:r>
      <w:r w:rsidR="00456EF4"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>4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 “Объект хандагат загварчлал–</w:t>
      </w:r>
      <w:r w:rsidR="00456EF4"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динамик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 загвар”</w:t>
      </w:r>
    </w:p>
    <w:p w14:paraId="54E0AD36" w14:textId="13F55097" w:rsidR="00082137" w:rsidRPr="00082137" w:rsidRDefault="00DD68D0" w:rsidP="00082137">
      <w:pPr>
        <w:pStyle w:val="Heading1"/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>Даалгавар</w:t>
      </w:r>
      <w:r w:rsidR="00082137"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="00456EF4"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4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 </w:t>
      </w:r>
      <w:r w:rsidR="00082137"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Номын сангийн динамик загвар</w:t>
      </w:r>
    </w:p>
    <w:p w14:paraId="452161EF" w14:textId="2CB6E6B1" w:rsidR="00082137" w:rsidRPr="00082137" w:rsidRDefault="00082137" w:rsidP="00082137">
      <w:pPr>
        <w:rPr>
          <w:rFonts w:ascii="Arial" w:hAnsi="Arial" w:cs="Arial"/>
          <w:sz w:val="22"/>
          <w:szCs w:val="22"/>
          <w:lang w:val="mn-MN"/>
        </w:rPr>
      </w:pPr>
    </w:p>
    <w:p w14:paraId="7FBCD81B" w14:textId="522FC6A7" w:rsidR="00082137" w:rsidRPr="00082137" w:rsidRDefault="00082137" w:rsidP="00082137">
      <w:pPr>
        <w:shd w:val="clear" w:color="auto" w:fill="C1DFEB" w:themeFill="accent5" w:themeFillTint="66"/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t>Зорилт: Тоглогч болон ажлын явцыг таних, динамик загвар үүсгэж чадах.</w:t>
      </w:r>
    </w:p>
    <w:p w14:paraId="0DE4DAA6" w14:textId="4739F447" w:rsidR="00082137" w:rsidRPr="00082137" w:rsidRDefault="00082137" w:rsidP="00082137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Өмнөх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дасгалаар энгийн нэг номын сангийн системийн статик загварыг гаргасан. Шаардлагын бичлэгийг энд дахин харуулбал:</w:t>
      </w:r>
    </w:p>
    <w:p w14:paraId="155D30B2" w14:textId="56D8AF84" w:rsidR="00082137" w:rsidRPr="00082137" w:rsidRDefault="00082137" w:rsidP="00082137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>Ном, Сэтгүүл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ru-RU"/>
        </w:rPr>
        <w:t>Номын  санд  ном  болон  сэтгүүл  байдаг.  Ном  нь  олон  ширхэгтэй  байж болно. Зарим нэг ном нь зөвхөн богино хугацаагаар зээлэгдэнэ. Тэдгээрээс бусад  бүх  номуудыг  номын  сангийн  гишүүд  3  долоо  хоногоор  зээлж  болно. Сэтгүүлийг зөвхөн ажилчид зээлж болно. Номын сангийн гишүүд ер нь 6 хүртэлх нэгжийг зээлж болох бол номын сангийн ажилтан 12 хүртэлх нэгжийг нэг удаад зээлж болно.</w:t>
      </w:r>
    </w:p>
    <w:p w14:paraId="51D24919" w14:textId="35EB5765" w:rsidR="00082137" w:rsidRPr="00082137" w:rsidRDefault="00082137" w:rsidP="00082137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lastRenderedPageBreak/>
        <w:t>Зээллэг Систем  нь  ном  болон  сэтгүүлийг  хэзээ  зээлсэн  болон  буцааж  өгөхийг харах  боломжтой  байхаар  хийгдсэн  байх  нь  чухал,  яагаад  гэвэл  одоо  байгаа систем  нь  үүнийг  хийж  чадна. Үүнээс</w:t>
      </w:r>
      <w:r w:rsidR="00D01056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гадна  шинэ  систем  нь зээлсэн  хугацаа хэтэрсэн   бол   санамжийг   гаргадаг   байх   хэрэгтэй.   Хэрэв   ном   урьдчилан захиалагдаагүй бол хэрэглэгч номын зээлэх хугацааг сунгаж болох нь ирээдүйн өөр</w:t>
      </w:r>
      <w:r w:rsidR="00D01056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нэг шаардлага болно.</w:t>
      </w:r>
    </w:p>
    <w:p w14:paraId="667670E0" w14:textId="4900E328" w:rsidR="00082137" w:rsidRPr="00082137" w:rsidRDefault="00082137" w:rsidP="00082137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Хайх Систем нь</w:t>
      </w:r>
      <w:r w:rsidR="00D01056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</w:t>
      </w: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номыг тодорхой сэдвээр эсвэл зохиогчоор хайх ба ном нь зээлэх боломжтойг  шалгах,  боломжгүй  бол  тэр  дор  нь  захиалах  боломжийг  олгосон байх хэрэгтэй. Хайх нь бүх хүмүүст нээлттэй</w:t>
      </w:r>
      <w:r w:rsidRPr="00082137">
        <w:rPr>
          <w:rFonts w:ascii="Arial" w:hAnsi="Arial" w:cs="Arial"/>
          <w:sz w:val="22"/>
          <w:szCs w:val="22"/>
          <w:shd w:val="clear" w:color="auto" w:fill="FAF9F8"/>
        </w:rPr>
        <w:t>.</w:t>
      </w:r>
    </w:p>
    <w:p w14:paraId="5490A8BE" w14:textId="2900B299" w:rsidR="00082137" w:rsidRPr="00082137" w:rsidRDefault="00082137" w:rsidP="00082137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Дээрх    шаардлагад    үндэслэн чухал    классыг    олж    тогтоон, анхны классын диаграмыг гаргаад дараа нь түүнийг удамшилын тусламжтайгаар хялбарчилсан    (Баруун    талын зураг</w:t>
      </w:r>
    </w:p>
    <w:p w14:paraId="71B9C11B" w14:textId="1AD04F1B" w:rsidR="00082137" w:rsidRPr="00082137" w:rsidRDefault="00082137" w:rsidP="00082137">
      <w:pPr>
        <w:rPr>
          <w:rFonts w:ascii="Arial" w:hAnsi="Arial" w:cs="Arial"/>
          <w:sz w:val="22"/>
          <w:szCs w:val="22"/>
          <w:lang w:val="mn-MN"/>
        </w:rPr>
      </w:pPr>
      <w:r w:rsidRPr="00082137">
        <w:rPr>
          <w:rFonts w:ascii="Arial" w:hAnsi="Arial" w:cs="Arial"/>
          <w:sz w:val="22"/>
          <w:szCs w:val="22"/>
          <w:lang w:val="mn-MN"/>
        </w:rPr>
        <w:drawing>
          <wp:anchor distT="0" distB="0" distL="114300" distR="114300" simplePos="0" relativeHeight="251677696" behindDoc="1" locked="0" layoutInCell="1" allowOverlap="1" wp14:anchorId="69AFD078" wp14:editId="2A74351C">
            <wp:simplePos x="0" y="0"/>
            <wp:positionH relativeFrom="column">
              <wp:posOffset>2928620</wp:posOffset>
            </wp:positionH>
            <wp:positionV relativeFrom="paragraph">
              <wp:posOffset>88265</wp:posOffset>
            </wp:positionV>
            <wp:extent cx="3540760" cy="2225675"/>
            <wp:effectExtent l="0" t="0" r="2540" b="3175"/>
            <wp:wrapTight wrapText="bothSides">
              <wp:wrapPolygon edited="0">
                <wp:start x="0" y="0"/>
                <wp:lineTo x="0" y="21446"/>
                <wp:lineTo x="21499" y="21446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DBD32" w14:textId="414CB919" w:rsidR="00082137" w:rsidRPr="00082137" w:rsidRDefault="00082137" w:rsidP="00DD7B03">
      <w:pPr>
        <w:tabs>
          <w:tab w:val="left" w:pos="1034"/>
        </w:tabs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 w:rsidRPr="00082137">
        <w:rPr>
          <w:rFonts w:ascii="Arial" w:hAnsi="Arial" w:cs="Arial"/>
          <w:sz w:val="22"/>
          <w:szCs w:val="22"/>
          <w:shd w:val="clear" w:color="auto" w:fill="FAF9F8"/>
          <w:lang w:val="mn-MN"/>
        </w:rPr>
        <w:t>Одоо энэ статик загварыг динамик загвараар нөхөн мөн шалгах хэрэгтэй.Үүний тулд чухал үйл ажиллагааг олж илрүүлэх мөн тайлбарлан бичих шаардлагатай.</w:t>
      </w:r>
    </w:p>
    <w:p w14:paraId="60247D8D" w14:textId="77777777" w:rsidR="00082137" w:rsidRPr="00082137" w:rsidRDefault="00082137" w:rsidP="00DD7B03">
      <w:pPr>
        <w:tabs>
          <w:tab w:val="left" w:pos="1034"/>
        </w:tabs>
        <w:rPr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36CE4F7A" w14:textId="77777777" w:rsidR="00082137" w:rsidRPr="00082137" w:rsidRDefault="00082137" w:rsidP="00DD7B03">
      <w:pPr>
        <w:tabs>
          <w:tab w:val="left" w:pos="1034"/>
        </w:tabs>
        <w:rPr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680F3967" w14:textId="4182B59A" w:rsidR="001F48A1" w:rsidRDefault="001F48A1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4E7DA3B2" w14:textId="44FDB9D5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54CEF5DF" w14:textId="22BB4F85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06E65D30" w14:textId="4E91B2EF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468A5304" w14:textId="439F9246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5BBB6EC1" w14:textId="4094CE76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27C1515F" w14:textId="3E5B6E72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54A8E973" w14:textId="6F10B90A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sq-AL"/>
        </w:rPr>
      </w:pPr>
    </w:p>
    <w:p w14:paraId="56FFF50A" w14:textId="0C8C1CFC" w:rsidR="00550656" w:rsidRDefault="00550656" w:rsidP="001E3312">
      <w:pPr>
        <w:rPr>
          <w:ins w:id="0" w:author="20B1NUM0429 OCHIRSUKH" w:date="2022-10-30T01:24:00Z"/>
          <w:rFonts w:ascii="Arial" w:hAnsi="Arial" w:cs="Arial"/>
          <w:sz w:val="22"/>
          <w:szCs w:val="22"/>
          <w:shd w:val="clear" w:color="auto" w:fill="FAF9F8"/>
          <w:lang w:val="mn-MN"/>
        </w:rPr>
      </w:pPr>
      <w:ins w:id="1" w:author="20B1NUM0429 OCHIRSUKH" w:date="2022-10-30T01:23:00Z">
        <w:r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lastRenderedPageBreak/>
          <w:t xml:space="preserve">Дадлага ажил </w:t>
        </w:r>
      </w:ins>
      <w:ins w:id="2" w:author="20B1NUM0429 OCHIRSUKH" w:date="2022-10-30T01:24:00Z">
        <w:r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t>4.1 Ажлын явцын загвар:</w:t>
        </w:r>
      </w:ins>
    </w:p>
    <w:p w14:paraId="7640A8B7" w14:textId="77777777" w:rsidR="00550656" w:rsidRDefault="00550656" w:rsidP="001E3312">
      <w:pPr>
        <w:rPr>
          <w:ins w:id="3" w:author="20B1NUM0429 OCHIRSUKH" w:date="2022-10-30T01:23:00Z"/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6F97B3C9" w14:textId="3D67E665" w:rsidR="00082137" w:rsidRDefault="00082137" w:rsidP="00550656">
      <w:pPr>
        <w:rPr>
          <w:shd w:val="clear" w:color="auto" w:fill="FAF9F8"/>
          <w:lang w:val="mn-MN"/>
        </w:rPr>
      </w:pPr>
      <w:r>
        <w:rPr>
          <w:rFonts w:ascii="Calibri" w:hAnsi="Calibri" w:cs="Calibri"/>
          <w:shd w:val="clear" w:color="auto" w:fill="FAF9F8"/>
          <w:lang w:val="mn-MN"/>
        </w:rPr>
        <w:t>Гүйцэтгэсэн</w:t>
      </w:r>
      <w:r>
        <w:rPr>
          <w:shd w:val="clear" w:color="auto" w:fill="FAF9F8"/>
          <w:lang w:val="mn-MN"/>
        </w:rPr>
        <w:t xml:space="preserve"> </w:t>
      </w:r>
      <w:r>
        <w:rPr>
          <w:rFonts w:ascii="Calibri" w:hAnsi="Calibri" w:cs="Calibri"/>
          <w:shd w:val="clear" w:color="auto" w:fill="FAF9F8"/>
          <w:lang w:val="mn-MN"/>
        </w:rPr>
        <w:t>байдал</w:t>
      </w:r>
      <w:r>
        <w:rPr>
          <w:shd w:val="clear" w:color="auto" w:fill="FAF9F8"/>
          <w:lang w:val="mn-MN"/>
        </w:rPr>
        <w:t xml:space="preserve">: </w:t>
      </w:r>
    </w:p>
    <w:p w14:paraId="60078B83" w14:textId="74C0F64F" w:rsidR="00082137" w:rsidRDefault="00082137" w:rsidP="001E3312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Тоглогч: номын сангийн гишүүн, ажилчин, номын сангийн систем байна. </w:t>
      </w:r>
    </w:p>
    <w:p w14:paraId="29B62744" w14:textId="121E7CE2" w:rsidR="00D01056" w:rsidRDefault="00D01056" w:rsidP="001E3312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Ажлын явц:</w:t>
      </w:r>
    </w:p>
    <w:p w14:paraId="36A9B3E8" w14:textId="4AD239DA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Номын системийн системд нэвтрэснээр номын сангийн гишүүн болон ажилчин ном болон сэтгүүлийг зээлнэ. </w:t>
      </w:r>
    </w:p>
    <w:p w14:paraId="7E02323D" w14:textId="7A6D9265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Номын сангийн систем ажилчин болон гишүүдэд ном болон сэтгүүлийг зээлүүлнэ.</w:t>
      </w:r>
    </w:p>
    <w:p w14:paraId="589627A6" w14:textId="4670FC40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Номын сангийн зээллэгийн систем ном болон сэтгүүлийг хэзээ зээлсэнг харж болно</w:t>
      </w:r>
    </w:p>
    <w:p w14:paraId="778A0A93" w14:textId="7BB0E309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Номын сангийн зээллэгийн систем ном болон сэтгүүлийг </w:t>
      </w: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хэзээ буцааж өгөхийг харах</w:t>
      </w:r>
    </w:p>
    <w:p w14:paraId="4C02D365" w14:textId="16E81976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Систем ном болон сэтгүүлийн хугацаа хэтэрсэн бол сануулах боломжтой байна. </w:t>
      </w:r>
    </w:p>
    <w:p w14:paraId="61259204" w14:textId="54BA9BE7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Системд хэрэглэгч ном болон сэтгүүлийг сунгах хүсэлтийг гаргах</w:t>
      </w:r>
    </w:p>
    <w:p w14:paraId="15FBE27C" w14:textId="517A8ACA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Систем нь ном болон сэтгүүлийг тодорхой сэдвээр болон зохиогчоор хайж болно.</w:t>
      </w:r>
    </w:p>
    <w:p w14:paraId="652B42B8" w14:textId="5922B2F6" w:rsidR="00D01056" w:rsidRDefault="00D01056" w:rsidP="00D01056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Системээ хайлт хийснээр ном болон сэтгүүлийг зээлэх боломжтойг мэдэж болно.</w:t>
      </w:r>
    </w:p>
    <w:p w14:paraId="233867BA" w14:textId="59E97B4D" w:rsidR="00D01056" w:rsidRDefault="00D01056" w:rsidP="00D01056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mn-MN"/>
        </w:rPr>
        <w:t>Чухал үйл ажиллагаа:</w:t>
      </w:r>
    </w:p>
    <w:p w14:paraId="6D2C1AE7" w14:textId="0B61DEBE" w:rsidR="00D01056" w:rsidRDefault="00D01056" w:rsidP="00D01056">
      <w:pPr>
        <w:pStyle w:val="ListParagraph"/>
        <w:numPr>
          <w:ilvl w:val="0"/>
          <w:numId w:val="24"/>
        </w:num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  <w:r w:rsidRPr="00D01056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Ном болон сэтгүүлийг </w:t>
      </w:r>
      <w:del w:id="4" w:author="20B1NUM0429 OCHIRSUKH" w:date="2022-10-30T00:48:00Z">
        <w:r w:rsidRPr="00D01056" w:rsidDel="00651A4C"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delText>ширхэгийн хувьд</w:delText>
        </w:r>
      </w:del>
      <w:r w:rsidRPr="00D01056">
        <w:rPr>
          <w:rFonts w:ascii="Arial" w:hAnsi="Arial" w:cs="Arial"/>
          <w:sz w:val="22"/>
          <w:szCs w:val="22"/>
          <w:shd w:val="clear" w:color="auto" w:fill="FAF9F8"/>
          <w:lang w:val="mn-MN"/>
        </w:rPr>
        <w:t xml:space="preserve"> зээлэх: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  <w:tblPrChange w:id="5" w:author="20B1NUM0429 OCHIRSUKH" w:date="2022-10-30T01:08:00Z">
          <w:tblPr>
            <w:tblStyle w:val="GridTable3-Accent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675"/>
        <w:gridCol w:w="4675"/>
        <w:tblGridChange w:id="6">
          <w:tblGrid>
            <w:gridCol w:w="5"/>
            <w:gridCol w:w="360"/>
            <w:gridCol w:w="4310"/>
            <w:gridCol w:w="5"/>
            <w:gridCol w:w="186"/>
            <w:gridCol w:w="4484"/>
            <w:gridCol w:w="5"/>
          </w:tblGrid>
        </w:tblGridChange>
      </w:tblGrid>
      <w:tr w:rsidR="00BE3168" w14:paraId="0B7BFFAA" w14:textId="77777777" w:rsidTr="00BE3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7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8" w:author="20B1NUM0429 OCHIRSUKH" w:date="2022-10-30T01:08:00Z">
              <w:tcPr>
                <w:tcW w:w="4675" w:type="dxa"/>
                <w:gridSpan w:val="3"/>
              </w:tcPr>
            </w:tcPrChange>
          </w:tcPr>
          <w:p w14:paraId="7F0A613F" w14:textId="7E0BEB77" w:rsidR="00D01056" w:rsidRDefault="00D01056" w:rsidP="00D01056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Ажлын явц:</w:t>
            </w:r>
          </w:p>
        </w:tc>
        <w:tc>
          <w:tcPr>
            <w:tcW w:w="4675" w:type="dxa"/>
            <w:tcPrChange w:id="9" w:author="20B1NUM0429 OCHIRSUKH" w:date="2022-10-30T01:08:00Z">
              <w:tcPr>
                <w:tcW w:w="4675" w:type="dxa"/>
                <w:gridSpan w:val="3"/>
              </w:tcPr>
            </w:tcPrChange>
          </w:tcPr>
          <w:p w14:paraId="4C419849" w14:textId="3B1ADC26" w:rsidR="00D01056" w:rsidRDefault="00D01056" w:rsidP="00D01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Ном болон сэтгүүлий</w:t>
            </w:r>
            <w:del w:id="10" w:author="20B1NUM0429 OCHIRSUKH" w:date="2022-10-30T00:49:00Z">
              <w:r w:rsidDel="00651A4C"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delText>н</w:delText>
              </w:r>
            </w:del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 xml:space="preserve"> зээллэ</w:t>
            </w:r>
            <w:del w:id="11" w:author="20B1NUM0429 OCHIRSUKH" w:date="2022-10-30T00:48:00Z">
              <w:r w:rsidDel="00651A4C"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delText xml:space="preserve">гийн ширхэг </w:delText>
              </w:r>
            </w:del>
          </w:p>
        </w:tc>
      </w:tr>
      <w:tr w:rsidR="00BE3168" w14:paraId="3C89E019" w14:textId="77777777" w:rsidTr="00BE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2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13" w:author="20B1NUM0429 OCHIRSUKH" w:date="2022-10-30T01:08:00Z">
              <w:tcPr>
                <w:tcW w:w="4675" w:type="dxa"/>
                <w:gridSpan w:val="3"/>
              </w:tcPr>
            </w:tcPrChange>
          </w:tcPr>
          <w:p w14:paraId="2F0BD9C0" w14:textId="57DB59B3" w:rsidR="00D01056" w:rsidRDefault="00D01056" w:rsidP="00D0105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Зорилго</w:t>
            </w:r>
          </w:p>
        </w:tc>
        <w:tc>
          <w:tcPr>
            <w:tcW w:w="4675" w:type="dxa"/>
            <w:tcPrChange w:id="14" w:author="20B1NUM0429 OCHIRSUKH" w:date="2022-10-30T01:08:00Z">
              <w:tcPr>
                <w:tcW w:w="4675" w:type="dxa"/>
                <w:gridSpan w:val="3"/>
              </w:tcPr>
            </w:tcPrChange>
          </w:tcPr>
          <w:p w14:paraId="74AD6F0B" w14:textId="28E88333" w:rsidR="00D01056" w:rsidRDefault="00651A4C" w:rsidP="00D0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Номын сангаас зээлэх номын олгох боломжыг харах</w:t>
            </w:r>
          </w:p>
        </w:tc>
      </w:tr>
      <w:tr w:rsidR="00BE3168" w14:paraId="47BAFDAB" w14:textId="77777777" w:rsidTr="00BE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66F687" w14:textId="53608F2A" w:rsidR="00D01056" w:rsidRDefault="00651A4C" w:rsidP="00D01056">
            <w:pP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Ангилал</w:t>
            </w:r>
          </w:p>
        </w:tc>
        <w:tc>
          <w:tcPr>
            <w:tcW w:w="4675" w:type="dxa"/>
          </w:tcPr>
          <w:p w14:paraId="590C4B8B" w14:textId="3E0B10D7" w:rsidR="00D01056" w:rsidRDefault="00651A4C" w:rsidP="00D0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t>Анхдагч</w:t>
            </w:r>
          </w:p>
        </w:tc>
      </w:tr>
      <w:tr w:rsidR="00BE3168" w14:paraId="3B1D5A8F" w14:textId="77777777" w:rsidTr="00BE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15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16" w:author="20B1NUM0429 OCHIRSUKH" w:date="2022-10-30T01:08:00Z">
              <w:tcPr>
                <w:tcW w:w="4675" w:type="dxa"/>
                <w:gridSpan w:val="3"/>
              </w:tcPr>
            </w:tcPrChange>
          </w:tcPr>
          <w:p w14:paraId="6BA271B8" w14:textId="59946D5C" w:rsidR="00D01056" w:rsidRDefault="00651A4C" w:rsidP="00D0105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7" w:author="20B1NUM0429 OCHIRSUKH" w:date="2022-10-30T00:46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Угтвар нөхцөл </w:t>
              </w:r>
            </w:ins>
          </w:p>
        </w:tc>
        <w:tc>
          <w:tcPr>
            <w:tcW w:w="4675" w:type="dxa"/>
            <w:tcPrChange w:id="18" w:author="20B1NUM0429 OCHIRSUKH" w:date="2022-10-30T01:08:00Z">
              <w:tcPr>
                <w:tcW w:w="4675" w:type="dxa"/>
                <w:gridSpan w:val="3"/>
              </w:tcPr>
            </w:tcPrChange>
          </w:tcPr>
          <w:p w14:paraId="51F18F90" w14:textId="6470317E" w:rsidR="00D01056" w:rsidRDefault="00651A4C" w:rsidP="00D0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9" w:author="20B1NUM0429 OCHIRSUKH" w:date="2022-10-30T00:46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гишүүд боло</w:t>
              </w:r>
            </w:ins>
            <w:ins w:id="20" w:author="20B1NUM0429 OCHIRSUKH" w:date="2022-10-30T00:4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н ажилчин оролцсон байх </w:t>
              </w:r>
            </w:ins>
          </w:p>
        </w:tc>
      </w:tr>
      <w:tr w:rsidR="00BE3168" w14:paraId="36900798" w14:textId="77777777" w:rsidTr="00BE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7F238" w14:textId="0B3DE6E5" w:rsidR="00D01056" w:rsidRPr="00550656" w:rsidRDefault="00550656" w:rsidP="00D01056">
            <w:pP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21" w:author="20B1NUM0429 OCHIRSUKH" w:date="2022-10-30T01:2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</w:t>
              </w:r>
            </w:ins>
          </w:p>
        </w:tc>
        <w:tc>
          <w:tcPr>
            <w:tcW w:w="4675" w:type="dxa"/>
          </w:tcPr>
          <w:p w14:paraId="4784391E" w14:textId="71B29DFF" w:rsidR="00D01056" w:rsidRDefault="00651A4C" w:rsidP="00D0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22" w:author="20B1NUM0429 OCHIRSUKH" w:date="2022-10-30T00:4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Зээлсэн номоо буцаан хугацаанд өгөх</w:t>
              </w:r>
            </w:ins>
          </w:p>
        </w:tc>
      </w:tr>
      <w:tr w:rsidR="00BE3168" w14:paraId="120E77AB" w14:textId="77777777" w:rsidTr="00BE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23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24" w:author="20B1NUM0429 OCHIRSUKH" w:date="2022-10-30T01:08:00Z">
              <w:tcPr>
                <w:tcW w:w="4675" w:type="dxa"/>
                <w:gridSpan w:val="3"/>
              </w:tcPr>
            </w:tcPrChange>
          </w:tcPr>
          <w:p w14:paraId="4E8027F0" w14:textId="6FEA16B2" w:rsidR="00D01056" w:rsidRPr="00651A4C" w:rsidRDefault="00651A4C" w:rsidP="00D0105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rPrChange w:id="25" w:author="20B1NUM0429 OCHIRSUKH" w:date="2022-10-30T00:48:00Z">
                  <w:rPr>
                    <w:rFonts w:ascii="Arial" w:hAnsi="Arial" w:cs="Arial"/>
                    <w:sz w:val="22"/>
                    <w:szCs w:val="22"/>
                    <w:shd w:val="clear" w:color="auto" w:fill="FAF9F8"/>
                    <w:lang w:val="mn-MN"/>
                  </w:rPr>
                </w:rPrChange>
              </w:rPr>
            </w:pPr>
            <w:ins w:id="26" w:author="20B1NUM0429 OCHIRSUKH" w:date="2022-10-30T00:4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Дараах нөхцөл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(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бүтэлгүйтэл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)</w:t>
              </w:r>
            </w:ins>
          </w:p>
        </w:tc>
        <w:tc>
          <w:tcPr>
            <w:tcW w:w="4675" w:type="dxa"/>
            <w:tcPrChange w:id="27" w:author="20B1NUM0429 OCHIRSUKH" w:date="2022-10-30T01:08:00Z">
              <w:tcPr>
                <w:tcW w:w="4675" w:type="dxa"/>
                <w:gridSpan w:val="3"/>
              </w:tcPr>
            </w:tcPrChange>
          </w:tcPr>
          <w:p w14:paraId="2588F43C" w14:textId="553B494A" w:rsidR="00D01056" w:rsidRPr="00550656" w:rsidRDefault="00651A4C" w:rsidP="00D0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28" w:author="20B1NUM0429 OCHIRSUKH" w:date="2022-10-30T00:4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Зээлсэн номоо буцаан өгөхдөө хоцорч өгөх</w:t>
              </w:r>
            </w:ins>
          </w:p>
        </w:tc>
      </w:tr>
      <w:tr w:rsidR="00BE3168" w14:paraId="5D996309" w14:textId="77777777" w:rsidTr="00BE3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1194BE" w14:textId="05DE478D" w:rsidR="00D01056" w:rsidRDefault="00651A4C" w:rsidP="00D01056">
            <w:pPr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29" w:author="20B1NUM0429 OCHIRSUKH" w:date="2022-10-30T00:4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Тоглогч </w:t>
              </w:r>
            </w:ins>
          </w:p>
        </w:tc>
        <w:tc>
          <w:tcPr>
            <w:tcW w:w="4675" w:type="dxa"/>
          </w:tcPr>
          <w:p w14:paraId="4D840AA6" w14:textId="1BF22E01" w:rsidR="00D01056" w:rsidRDefault="00651A4C" w:rsidP="00D01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30" w:author="20B1NUM0429 OCHIRSUKH" w:date="2022-10-30T00:4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систем, ажилчин, номын сангийн гишүүд</w:t>
              </w:r>
            </w:ins>
          </w:p>
        </w:tc>
      </w:tr>
      <w:tr w:rsidR="00BE3168" w14:paraId="5814C2FA" w14:textId="77777777" w:rsidTr="00BE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PrChange w:id="31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32" w:author="20B1NUM0429 OCHIRSUKH" w:date="2022-10-30T01:08:00Z">
              <w:tcPr>
                <w:tcW w:w="4675" w:type="dxa"/>
                <w:gridSpan w:val="3"/>
              </w:tcPr>
            </w:tcPrChange>
          </w:tcPr>
          <w:p w14:paraId="60793D37" w14:textId="0F7077C1" w:rsidR="00D01056" w:rsidRDefault="00651A4C" w:rsidP="00D0105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33" w:author="20B1NUM0429 OCHIRSUKH" w:date="2022-10-30T00:4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Өдөөгч үзэгдэл</w:t>
              </w:r>
            </w:ins>
          </w:p>
        </w:tc>
        <w:tc>
          <w:tcPr>
            <w:tcW w:w="4675" w:type="dxa"/>
            <w:tcPrChange w:id="34" w:author="20B1NUM0429 OCHIRSUKH" w:date="2022-10-30T01:08:00Z">
              <w:tcPr>
                <w:tcW w:w="4675" w:type="dxa"/>
                <w:gridSpan w:val="3"/>
              </w:tcPr>
            </w:tcPrChange>
          </w:tcPr>
          <w:p w14:paraId="262E44DE" w14:textId="15459A71" w:rsidR="00D01056" w:rsidRDefault="00651A4C" w:rsidP="00D0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35" w:author="20B1NUM0429 OCHIRSUKH" w:date="2022-10-30T00:4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гишүүн болон ажилчин зээллэхийг хүссэн ном байх</w:t>
              </w:r>
            </w:ins>
          </w:p>
        </w:tc>
      </w:tr>
      <w:tr w:rsidR="00BE3168" w14:paraId="11FC81C1" w14:textId="77777777" w:rsidTr="00BE3168">
        <w:trPr>
          <w:ins w:id="36" w:author="20B1NUM0429 OCHIRSUKH" w:date="2022-10-30T00:5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EE022F" w14:textId="4A4E548B" w:rsidR="00651A4C" w:rsidRDefault="00651A4C" w:rsidP="00550656">
            <w:pPr>
              <w:rPr>
                <w:ins w:id="37" w:author="20B1NUM0429 OCHIRSUKH" w:date="2022-10-30T00:50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38" w:author="20B1NUM0429 OCHIRSUKH" w:date="2022-10-30T00:50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Тайлбарлалт</w:t>
              </w:r>
            </w:ins>
          </w:p>
        </w:tc>
        <w:tc>
          <w:tcPr>
            <w:tcW w:w="4675" w:type="dxa"/>
          </w:tcPr>
          <w:p w14:paraId="6974452E" w14:textId="77777777" w:rsidR="00651A4C" w:rsidRDefault="00651A4C" w:rsidP="00651A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" w:author="20B1NUM0429 OCHIRSUKH" w:date="2022-10-30T00:51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40" w:author="20B1NUM0429 OCHIRSUKH" w:date="2022-10-30T00:50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систем</w:t>
              </w:r>
            </w:ins>
            <w:ins w:id="41" w:author="20B1NUM0429 OCHIRSUKH" w:date="2022-10-30T00:5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д өөрийн хувийн мэдээллээр нэвтрэх</w:t>
              </w:r>
            </w:ins>
          </w:p>
          <w:p w14:paraId="0A3D1A17" w14:textId="77777777" w:rsidR="00651A4C" w:rsidRDefault="00651A4C" w:rsidP="00651A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" w:author="20B1NUM0429 OCHIRSUKH" w:date="2022-10-30T00:52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43" w:author="20B1NUM0429 OCHIRSUKH" w:date="2022-10-30T00:5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lastRenderedPageBreak/>
                <w:t>Ном</w:t>
              </w:r>
            </w:ins>
            <w:ins w:id="44" w:author="20B1NUM0429 OCHIRSUKH" w:date="2022-10-30T00:5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ын сангийн системд нэвтэсрний дараа зээлэх номоо сонгох</w:t>
              </w:r>
            </w:ins>
          </w:p>
          <w:p w14:paraId="52D6B577" w14:textId="07A7555D" w:rsidR="00651A4C" w:rsidRPr="00651A4C" w:rsidRDefault="00651A4C" w:rsidP="00651A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" w:author="20B1NUM0429 OCHIRSUKH" w:date="2022-10-30T00:50:00Z"/>
                <w:rFonts w:ascii="Arial" w:hAnsi="Arial" w:cs="Arial"/>
                <w:sz w:val="22"/>
                <w:szCs w:val="22"/>
                <w:shd w:val="clear" w:color="auto" w:fill="FAF9F8"/>
                <w:lang w:val="mn-MN"/>
                <w:rPrChange w:id="46" w:author="20B1NUM0429 OCHIRSUKH" w:date="2022-10-30T00:52:00Z">
                  <w:rPr>
                    <w:ins w:id="47" w:author="20B1NUM0429 OCHIRSUKH" w:date="2022-10-30T00:50:00Z"/>
                    <w:shd w:val="clear" w:color="auto" w:fill="FAF9F8"/>
                    <w:lang w:val="mn-MN"/>
                  </w:rPr>
                </w:rPrChange>
              </w:rPr>
              <w:pPrChange w:id="48" w:author="20B1NUM0429 OCHIRSUKH" w:date="2022-10-30T00:5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49" w:author="20B1NUM0429 OCHIRSUKH" w:date="2022-10-30T00:5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Зээлсэн номоо бар кодыг уншуулж өөрйин бүртгэлдээ нэмэх</w:t>
              </w:r>
            </w:ins>
          </w:p>
        </w:tc>
      </w:tr>
      <w:tr w:rsidR="00BE3168" w14:paraId="551AE9C6" w14:textId="77777777" w:rsidTr="00BE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50" w:author="20B1NUM0429 OCHIRSUKH" w:date="2022-10-30T00:50:00Z"/>
          <w:trPrChange w:id="51" w:author="20B1NUM0429 OCHIRSUKH" w:date="2022-10-30T01:08:00Z">
            <w:trPr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52" w:author="20B1NUM0429 OCHIRSUKH" w:date="2022-10-30T01:08:00Z">
              <w:tcPr>
                <w:tcW w:w="4675" w:type="dxa"/>
                <w:gridSpan w:val="3"/>
              </w:tcPr>
            </w:tcPrChange>
          </w:tcPr>
          <w:p w14:paraId="36A42803" w14:textId="7EA990DC" w:rsidR="00651A4C" w:rsidRDefault="00651A4C" w:rsidP="00D01056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53" w:author="20B1NUM0429 OCHIRSUKH" w:date="2022-10-30T00:50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54" w:author="20B1NUM0429 OCHIRSUKH" w:date="2022-10-30T00:5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lastRenderedPageBreak/>
                <w:t xml:space="preserve">Өргөтгөл </w:t>
              </w:r>
            </w:ins>
          </w:p>
        </w:tc>
        <w:tc>
          <w:tcPr>
            <w:tcW w:w="4675" w:type="dxa"/>
            <w:tcPrChange w:id="55" w:author="20B1NUM0429 OCHIRSUKH" w:date="2022-10-30T01:08:00Z">
              <w:tcPr>
                <w:tcW w:w="4675" w:type="dxa"/>
                <w:gridSpan w:val="3"/>
              </w:tcPr>
            </w:tcPrChange>
          </w:tcPr>
          <w:p w14:paraId="20B7F5D6" w14:textId="77777777" w:rsidR="00651A4C" w:rsidRDefault="00651A4C" w:rsidP="00651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6" w:author="20B1NUM0429 OCHIRSUKH" w:date="2022-10-30T00:53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57" w:author="20B1NUM0429 OCHIRSUKH" w:date="2022-10-30T00:53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1а Хэрэглэгч системд нэвтрэхэд нууцлалтай </w:t>
              </w:r>
              <w:r w:rsidRPr="00651A4C"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  <w:rPrChange w:id="58" w:author="20B1NUM0429 OCHIRSUKH" w:date="2022-10-30T00:53:00Z">
                    <w:rPr>
                      <w:rFonts w:ascii="Arial" w:hAnsi="Arial" w:cs="Arial"/>
                      <w:sz w:val="22"/>
                      <w:szCs w:val="22"/>
                      <w:shd w:val="clear" w:color="auto" w:fill="FAF9F8"/>
                    </w:rPr>
                  </w:rPrChange>
                </w:rPr>
                <w:t xml:space="preserve">email 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хаяг дээр нэг удаагийн код ирдэг байх</w:t>
              </w:r>
            </w:ins>
          </w:p>
          <w:p w14:paraId="529FBCCD" w14:textId="0873D685" w:rsidR="00651A4C" w:rsidRPr="00651A4C" w:rsidRDefault="00651A4C" w:rsidP="0055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9" w:author="20B1NUM0429 OCHIRSUKH" w:date="2022-10-30T00:50:00Z"/>
                <w:rFonts w:ascii="Arial" w:hAnsi="Arial" w:cs="Arial"/>
                <w:sz w:val="22"/>
                <w:szCs w:val="22"/>
                <w:shd w:val="clear" w:color="auto" w:fill="FAF9F8"/>
                <w:lang w:val="mn-MN"/>
                <w:rPrChange w:id="60" w:author="20B1NUM0429 OCHIRSUKH" w:date="2022-10-30T00:53:00Z">
                  <w:rPr>
                    <w:ins w:id="61" w:author="20B1NUM0429 OCHIRSUKH" w:date="2022-10-30T00:50:00Z"/>
                    <w:shd w:val="clear" w:color="auto" w:fill="FAF9F8"/>
                    <w:lang w:val="mn-MN"/>
                  </w:rPr>
                </w:rPrChange>
              </w:rPr>
            </w:pPr>
            <w:ins w:id="62" w:author="20B1NUM0429 OCHIRSUKH" w:date="2022-10-30T00:54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4а Хэрэглэгч зээлсэн номоо уншуулах үед номны хэмжээ хэтэрсэн байна зэргийг мэдээлэх</w:t>
              </w:r>
            </w:ins>
          </w:p>
        </w:tc>
      </w:tr>
      <w:tr w:rsidR="00651A4C" w14:paraId="6AE703CE" w14:textId="77777777" w:rsidTr="00BE3168">
        <w:tblPrEx>
          <w:tblPrExChange w:id="63" w:author="20B1NUM0429 OCHIRSUKH" w:date="2022-10-30T01:08:00Z">
            <w:tblPrEx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64" w:author="20B1NUM0429 OCHIRSUKH" w:date="2022-10-30T00:54:00Z"/>
          <w:trPrChange w:id="65" w:author="20B1NUM0429 OCHIRSUKH" w:date="2022-10-30T01:08:00Z">
            <w:trPr>
              <w:gridBefore w:val="2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PrChange w:id="66" w:author="20B1NUM0429 OCHIRSUKH" w:date="2022-10-30T01:08:00Z">
              <w:tcPr>
                <w:tcW w:w="4675" w:type="dxa"/>
                <w:gridSpan w:val="3"/>
              </w:tcPr>
            </w:tcPrChange>
          </w:tcPr>
          <w:p w14:paraId="104EE814" w14:textId="6E850EC1" w:rsidR="00651A4C" w:rsidRDefault="00651A4C" w:rsidP="00D01056">
            <w:pPr>
              <w:rPr>
                <w:ins w:id="67" w:author="20B1NUM0429 OCHIRSUKH" w:date="2022-10-30T00:54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68" w:author="20B1NUM0429 OCHIRSUKH" w:date="2022-10-30T00:54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Хувилбар</w:t>
              </w:r>
            </w:ins>
          </w:p>
        </w:tc>
        <w:tc>
          <w:tcPr>
            <w:tcW w:w="4675" w:type="dxa"/>
            <w:tcPrChange w:id="69" w:author="20B1NUM0429 OCHIRSUKH" w:date="2022-10-30T01:08:00Z">
              <w:tcPr>
                <w:tcW w:w="4675" w:type="dxa"/>
                <w:gridSpan w:val="2"/>
              </w:tcPr>
            </w:tcPrChange>
          </w:tcPr>
          <w:p w14:paraId="2BB9D785" w14:textId="77777777" w:rsidR="00651A4C" w:rsidRDefault="00651A4C" w:rsidP="00651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20B1NUM0429 OCHIRSUKH" w:date="2022-10-30T00:55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71" w:author="20B1NUM0429 OCHIRSUKH" w:date="2022-10-30T00:55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Системд номыг бүртгэхдээ зээлсэн болон буцаан олгох хугацаатай бүртгэх .</w:t>
              </w:r>
            </w:ins>
          </w:p>
          <w:p w14:paraId="3E29F69F" w14:textId="3E573587" w:rsidR="00651A4C" w:rsidRDefault="00651A4C" w:rsidP="00651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20B1NUM0429 OCHIRSUKH" w:date="2022-10-30T00:54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73" w:author="20B1NUM0429 OCHIRSUKH" w:date="2022-10-30T00:55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Хэрвээ буцаан хугацаа болсон үед хэрэглэгчийн хаягт мэдэгдэл ирж байх</w:t>
              </w:r>
            </w:ins>
          </w:p>
        </w:tc>
      </w:tr>
    </w:tbl>
    <w:p w14:paraId="44AAD4F9" w14:textId="77777777" w:rsidR="00D01056" w:rsidRPr="00D01056" w:rsidRDefault="00D01056" w:rsidP="00D01056">
      <w:pPr>
        <w:ind w:left="360"/>
        <w:rPr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3B5EFFDA" w14:textId="77777777" w:rsidR="00D01056" w:rsidRPr="00D01056" w:rsidRDefault="00D01056" w:rsidP="00D01056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13C7822A" w14:textId="124536A3" w:rsidR="00D01056" w:rsidRDefault="00DF2607" w:rsidP="00D01056">
      <w:pPr>
        <w:rPr>
          <w:ins w:id="74" w:author="20B1NUM0429 OCHIRSUKH" w:date="2022-10-30T00:57:00Z"/>
          <w:rFonts w:ascii="Arial" w:hAnsi="Arial" w:cs="Arial"/>
          <w:sz w:val="22"/>
          <w:szCs w:val="22"/>
          <w:shd w:val="clear" w:color="auto" w:fill="FAF9F8"/>
          <w:lang w:val="mn-MN"/>
        </w:rPr>
      </w:pPr>
      <w:ins w:id="75" w:author="20B1NUM0429 OCHIRSUKH" w:date="2022-10-30T00:57:00Z">
        <w:r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t>Чухал ажлын явц: Зээллэгийн сунгалт</w:t>
        </w:r>
      </w:ins>
    </w:p>
    <w:tbl>
      <w:tblPr>
        <w:tblStyle w:val="TableGrid"/>
        <w:tblW w:w="10075" w:type="dxa"/>
        <w:tblLook w:val="04A0" w:firstRow="1" w:lastRow="0" w:firstColumn="1" w:lastColumn="0" w:noHBand="0" w:noVBand="1"/>
        <w:tblPrChange w:id="76" w:author="20B1NUM0429 OCHIRSUKH" w:date="2022-10-30T01:0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675"/>
        <w:gridCol w:w="5400"/>
        <w:tblGridChange w:id="77">
          <w:tblGrid>
            <w:gridCol w:w="4675"/>
            <w:gridCol w:w="4675"/>
            <w:gridCol w:w="725"/>
          </w:tblGrid>
        </w:tblGridChange>
      </w:tblGrid>
      <w:tr w:rsidR="00DF2607" w14:paraId="266F9EC0" w14:textId="77777777" w:rsidTr="00DF2607">
        <w:trPr>
          <w:ins w:id="78" w:author="20B1NUM0429 OCHIRSUKH" w:date="2022-10-30T00:57:00Z"/>
          <w:trPrChange w:id="79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80" w:author="20B1NUM0429 OCHIRSUKH" w:date="2022-10-30T01:01:00Z">
              <w:tcPr>
                <w:tcW w:w="4675" w:type="dxa"/>
              </w:tcPr>
            </w:tcPrChange>
          </w:tcPr>
          <w:p w14:paraId="5A5B216E" w14:textId="222E93FA" w:rsidR="00DF2607" w:rsidRDefault="00DF2607" w:rsidP="00D01056">
            <w:pPr>
              <w:rPr>
                <w:ins w:id="81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82" w:author="20B1NUM0429 OCHIRSUKH" w:date="2022-10-30T00:5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Ажлын явц </w:t>
              </w:r>
            </w:ins>
          </w:p>
        </w:tc>
        <w:tc>
          <w:tcPr>
            <w:tcW w:w="5400" w:type="dxa"/>
            <w:tcPrChange w:id="83" w:author="20B1NUM0429 OCHIRSUKH" w:date="2022-10-30T01:01:00Z">
              <w:tcPr>
                <w:tcW w:w="4675" w:type="dxa"/>
              </w:tcPr>
            </w:tcPrChange>
          </w:tcPr>
          <w:p w14:paraId="751E4CA7" w14:textId="0F925F22" w:rsidR="00DF2607" w:rsidRDefault="00DF2607" w:rsidP="00D01056">
            <w:pPr>
              <w:rPr>
                <w:ins w:id="84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85" w:author="20B1NUM0429 OCHIRSUKH" w:date="2022-10-30T00:5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 болон сэтгүүлийн зээллэгийн сунгалт</w:t>
              </w:r>
            </w:ins>
          </w:p>
        </w:tc>
      </w:tr>
      <w:tr w:rsidR="00DF2607" w14:paraId="4A0166CE" w14:textId="77777777" w:rsidTr="00DF2607">
        <w:trPr>
          <w:ins w:id="86" w:author="20B1NUM0429 OCHIRSUKH" w:date="2022-10-30T00:57:00Z"/>
          <w:trPrChange w:id="87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88" w:author="20B1NUM0429 OCHIRSUKH" w:date="2022-10-30T01:01:00Z">
              <w:tcPr>
                <w:tcW w:w="4675" w:type="dxa"/>
              </w:tcPr>
            </w:tcPrChange>
          </w:tcPr>
          <w:p w14:paraId="2329FDCC" w14:textId="6B8802C2" w:rsidR="00DF2607" w:rsidRDefault="00DF2607" w:rsidP="00D01056">
            <w:pPr>
              <w:rPr>
                <w:ins w:id="89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90" w:author="20B1NUM0429 OCHIRSUKH" w:date="2022-10-30T00:57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Зорил</w:t>
              </w:r>
            </w:ins>
            <w:ins w:id="91" w:author="20B1NUM0429 OCHIRSUKH" w:date="2022-10-30T00:5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го</w:t>
              </w:r>
            </w:ins>
          </w:p>
        </w:tc>
        <w:tc>
          <w:tcPr>
            <w:tcW w:w="5400" w:type="dxa"/>
            <w:tcPrChange w:id="92" w:author="20B1NUM0429 OCHIRSUKH" w:date="2022-10-30T01:01:00Z">
              <w:tcPr>
                <w:tcW w:w="4675" w:type="dxa"/>
              </w:tcPr>
            </w:tcPrChange>
          </w:tcPr>
          <w:p w14:paraId="1CFA50FB" w14:textId="2AA4BA70" w:rsidR="00DF2607" w:rsidRDefault="00DF2607" w:rsidP="00D01056">
            <w:pPr>
              <w:rPr>
                <w:ins w:id="93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94" w:author="20B1NUM0429 OCHIRSUKH" w:date="2022-10-30T00:5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Зээлсэн номоо сунгах хүсэлт илгээж илүү хялбар байдлаар сунгах</w:t>
              </w:r>
            </w:ins>
          </w:p>
        </w:tc>
      </w:tr>
      <w:tr w:rsidR="00DF2607" w14:paraId="0174D788" w14:textId="77777777" w:rsidTr="00DF2607">
        <w:trPr>
          <w:ins w:id="95" w:author="20B1NUM0429 OCHIRSUKH" w:date="2022-10-30T00:57:00Z"/>
          <w:trPrChange w:id="96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97" w:author="20B1NUM0429 OCHIRSUKH" w:date="2022-10-30T01:01:00Z">
              <w:tcPr>
                <w:tcW w:w="4675" w:type="dxa"/>
              </w:tcPr>
            </w:tcPrChange>
          </w:tcPr>
          <w:p w14:paraId="32D1BA76" w14:textId="7ABAA509" w:rsidR="00DF2607" w:rsidRDefault="00DF2607" w:rsidP="00D01056">
            <w:pPr>
              <w:rPr>
                <w:ins w:id="98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99" w:author="20B1NUM0429 OCHIRSUKH" w:date="2022-10-30T00:5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Угтвар нөхцөл</w:t>
              </w:r>
            </w:ins>
          </w:p>
        </w:tc>
        <w:tc>
          <w:tcPr>
            <w:tcW w:w="5400" w:type="dxa"/>
            <w:tcPrChange w:id="100" w:author="20B1NUM0429 OCHIRSUKH" w:date="2022-10-30T01:01:00Z">
              <w:tcPr>
                <w:tcW w:w="4675" w:type="dxa"/>
              </w:tcPr>
            </w:tcPrChange>
          </w:tcPr>
          <w:p w14:paraId="32EB219A" w14:textId="60A59AF9" w:rsidR="00DF2607" w:rsidRDefault="00DF2607" w:rsidP="00D01056">
            <w:pPr>
              <w:rPr>
                <w:ins w:id="101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02" w:author="20B1NUM0429 OCHIRSUKH" w:date="2022-10-30T00:58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гишүүн болон ажилчин номыг зээлсэн байна.</w:t>
              </w:r>
            </w:ins>
          </w:p>
        </w:tc>
      </w:tr>
      <w:tr w:rsidR="00DF2607" w14:paraId="54F160F4" w14:textId="77777777" w:rsidTr="00DF2607">
        <w:trPr>
          <w:ins w:id="103" w:author="20B1NUM0429 OCHIRSUKH" w:date="2022-10-30T00:57:00Z"/>
          <w:trPrChange w:id="104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105" w:author="20B1NUM0429 OCHIRSUKH" w:date="2022-10-30T01:01:00Z">
              <w:tcPr>
                <w:tcW w:w="4675" w:type="dxa"/>
              </w:tcPr>
            </w:tcPrChange>
          </w:tcPr>
          <w:p w14:paraId="7A7D33ED" w14:textId="58647FCE" w:rsidR="00DF2607" w:rsidRPr="00DF2607" w:rsidRDefault="00DF2607" w:rsidP="00D01056">
            <w:pPr>
              <w:rPr>
                <w:ins w:id="106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rPrChange w:id="107" w:author="20B1NUM0429 OCHIRSUKH" w:date="2022-10-30T00:59:00Z">
                  <w:rPr>
                    <w:ins w:id="108" w:author="20B1NUM0429 OCHIRSUKH" w:date="2022-10-30T00:57:00Z"/>
                    <w:rFonts w:ascii="Arial" w:hAnsi="Arial" w:cs="Arial"/>
                    <w:sz w:val="22"/>
                    <w:szCs w:val="22"/>
                    <w:shd w:val="clear" w:color="auto" w:fill="FAF9F8"/>
                    <w:lang w:val="mn-MN"/>
                  </w:rPr>
                </w:rPrChange>
              </w:rPr>
            </w:pPr>
            <w:ins w:id="109" w:author="20B1NUM0429 OCHIRSUKH" w:date="2022-10-30T00:5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Дараах нөхцөл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(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амжилттай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)</w:t>
              </w:r>
            </w:ins>
          </w:p>
        </w:tc>
        <w:tc>
          <w:tcPr>
            <w:tcW w:w="5400" w:type="dxa"/>
            <w:tcPrChange w:id="110" w:author="20B1NUM0429 OCHIRSUKH" w:date="2022-10-30T01:01:00Z">
              <w:tcPr>
                <w:tcW w:w="4675" w:type="dxa"/>
              </w:tcPr>
            </w:tcPrChange>
          </w:tcPr>
          <w:p w14:paraId="303DFBCB" w14:textId="0E4941A6" w:rsidR="00DF2607" w:rsidRDefault="00DF2607" w:rsidP="00D01056">
            <w:pPr>
              <w:rPr>
                <w:ins w:id="111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12" w:author="20B1NUM0429 OCHIRSUKH" w:date="2022-10-30T00:5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 болон сэтгүүлийн сунгалт амжилттай болох</w:t>
              </w:r>
            </w:ins>
          </w:p>
        </w:tc>
      </w:tr>
      <w:tr w:rsidR="00DF2607" w14:paraId="61819D67" w14:textId="77777777" w:rsidTr="00DF2607">
        <w:trPr>
          <w:ins w:id="113" w:author="20B1NUM0429 OCHIRSUKH" w:date="2022-10-30T00:57:00Z"/>
          <w:trPrChange w:id="114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115" w:author="20B1NUM0429 OCHIRSUKH" w:date="2022-10-30T01:01:00Z">
              <w:tcPr>
                <w:tcW w:w="4675" w:type="dxa"/>
              </w:tcPr>
            </w:tcPrChange>
          </w:tcPr>
          <w:p w14:paraId="4B21520C" w14:textId="70C82445" w:rsidR="00DF2607" w:rsidRPr="00DF2607" w:rsidRDefault="00DF2607" w:rsidP="00D01056">
            <w:pPr>
              <w:rPr>
                <w:ins w:id="116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rPrChange w:id="117" w:author="20B1NUM0429 OCHIRSUKH" w:date="2022-10-30T00:59:00Z">
                  <w:rPr>
                    <w:ins w:id="118" w:author="20B1NUM0429 OCHIRSUKH" w:date="2022-10-30T00:57:00Z"/>
                    <w:rFonts w:ascii="Arial" w:hAnsi="Arial" w:cs="Arial"/>
                    <w:sz w:val="22"/>
                    <w:szCs w:val="22"/>
                    <w:shd w:val="clear" w:color="auto" w:fill="FAF9F8"/>
                    <w:lang w:val="mn-MN"/>
                  </w:rPr>
                </w:rPrChange>
              </w:rPr>
            </w:pPr>
            <w:ins w:id="119" w:author="20B1NUM0429 OCHIRSUKH" w:date="2022-10-30T00:5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Дараах нөхцөл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(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бүтэлгүйтэл</w:t>
              </w:r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</w:rPr>
                <w:t>)</w:t>
              </w:r>
            </w:ins>
          </w:p>
        </w:tc>
        <w:tc>
          <w:tcPr>
            <w:tcW w:w="5400" w:type="dxa"/>
            <w:tcPrChange w:id="120" w:author="20B1NUM0429 OCHIRSUKH" w:date="2022-10-30T01:01:00Z">
              <w:tcPr>
                <w:tcW w:w="4675" w:type="dxa"/>
              </w:tcPr>
            </w:tcPrChange>
          </w:tcPr>
          <w:p w14:paraId="5855754B" w14:textId="5C930950" w:rsidR="00DF2607" w:rsidRDefault="00DF2607" w:rsidP="00D01056">
            <w:pPr>
              <w:rPr>
                <w:ins w:id="121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22" w:author="20B1NUM0429 OCHIRSUKH" w:date="2022-10-30T00:59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Ном </w:t>
              </w:r>
            </w:ins>
            <w:ins w:id="123" w:author="20B1NUM0429 OCHIRSUKH" w:date="2022-10-30T01:00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болон сэтгүүлийн сунгах боломжгүй байх. </w:t>
              </w:r>
            </w:ins>
          </w:p>
        </w:tc>
      </w:tr>
      <w:tr w:rsidR="00DF2607" w14:paraId="48D2A26D" w14:textId="77777777" w:rsidTr="00DF2607">
        <w:trPr>
          <w:ins w:id="124" w:author="20B1NUM0429 OCHIRSUKH" w:date="2022-10-30T00:57:00Z"/>
          <w:trPrChange w:id="125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126" w:author="20B1NUM0429 OCHIRSUKH" w:date="2022-10-30T01:01:00Z">
              <w:tcPr>
                <w:tcW w:w="4675" w:type="dxa"/>
              </w:tcPr>
            </w:tcPrChange>
          </w:tcPr>
          <w:p w14:paraId="44806C7B" w14:textId="3C41EB5A" w:rsidR="00DF2607" w:rsidRDefault="00DF2607" w:rsidP="00D01056">
            <w:pPr>
              <w:rPr>
                <w:ins w:id="127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28" w:author="20B1NUM0429 OCHIRSUKH" w:date="2022-10-30T01:00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Тоглогч</w:t>
              </w:r>
            </w:ins>
          </w:p>
        </w:tc>
        <w:tc>
          <w:tcPr>
            <w:tcW w:w="5400" w:type="dxa"/>
            <w:tcPrChange w:id="129" w:author="20B1NUM0429 OCHIRSUKH" w:date="2022-10-30T01:01:00Z">
              <w:tcPr>
                <w:tcW w:w="4675" w:type="dxa"/>
              </w:tcPr>
            </w:tcPrChange>
          </w:tcPr>
          <w:p w14:paraId="0DCE9263" w14:textId="43212B3D" w:rsidR="00DF2607" w:rsidRDefault="00DF2607" w:rsidP="00D01056">
            <w:pPr>
              <w:rPr>
                <w:ins w:id="130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31" w:author="20B1NUM0429 OCHIRSUKH" w:date="2022-10-30T01:00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систем, номын сангийн гишүүн</w:t>
              </w:r>
            </w:ins>
            <w:ins w:id="132" w:author="20B1NUM0429 OCHIRSUKH" w:date="2022-10-30T01:0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, ажилчин </w:t>
              </w:r>
            </w:ins>
          </w:p>
        </w:tc>
      </w:tr>
      <w:tr w:rsidR="00DF2607" w14:paraId="2B3C0D5D" w14:textId="77777777" w:rsidTr="00DF2607">
        <w:trPr>
          <w:ins w:id="133" w:author="20B1NUM0429 OCHIRSUKH" w:date="2022-10-30T00:57:00Z"/>
          <w:trPrChange w:id="134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135" w:author="20B1NUM0429 OCHIRSUKH" w:date="2022-10-30T01:01:00Z">
              <w:tcPr>
                <w:tcW w:w="4675" w:type="dxa"/>
              </w:tcPr>
            </w:tcPrChange>
          </w:tcPr>
          <w:p w14:paraId="53AE0DDB" w14:textId="62751C0B" w:rsidR="00DF2607" w:rsidRDefault="00DF2607" w:rsidP="00D01056">
            <w:pPr>
              <w:rPr>
                <w:ins w:id="136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37" w:author="20B1NUM0429 OCHIRSUKH" w:date="2022-10-30T01:0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Өдөөгч үзэгдэл</w:t>
              </w:r>
            </w:ins>
          </w:p>
        </w:tc>
        <w:tc>
          <w:tcPr>
            <w:tcW w:w="5400" w:type="dxa"/>
            <w:tcPrChange w:id="138" w:author="20B1NUM0429 OCHIRSUKH" w:date="2022-10-30T01:01:00Z">
              <w:tcPr>
                <w:tcW w:w="4675" w:type="dxa"/>
              </w:tcPr>
            </w:tcPrChange>
          </w:tcPr>
          <w:p w14:paraId="575677BA" w14:textId="7AE68833" w:rsidR="00DF2607" w:rsidRDefault="00DF2607" w:rsidP="00D01056">
            <w:pPr>
              <w:rPr>
                <w:ins w:id="139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40" w:author="20B1NUM0429 OCHIRSUKH" w:date="2022-10-30T01:0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Зээлсэн ном дахин хэрэг болж сунгах шаардлагатай болох </w:t>
              </w:r>
            </w:ins>
          </w:p>
        </w:tc>
      </w:tr>
      <w:tr w:rsidR="00DF2607" w14:paraId="2E1A5D2C" w14:textId="77777777" w:rsidTr="00DF2607">
        <w:trPr>
          <w:ins w:id="141" w:author="20B1NUM0429 OCHIRSUKH" w:date="2022-10-30T00:57:00Z"/>
          <w:trPrChange w:id="142" w:author="20B1NUM0429 OCHIRSUKH" w:date="2022-10-30T01:01:00Z">
            <w:trPr>
              <w:gridAfter w:val="0"/>
            </w:trPr>
          </w:trPrChange>
        </w:trPr>
        <w:tc>
          <w:tcPr>
            <w:tcW w:w="4675" w:type="dxa"/>
            <w:tcPrChange w:id="143" w:author="20B1NUM0429 OCHIRSUKH" w:date="2022-10-30T01:01:00Z">
              <w:tcPr>
                <w:tcW w:w="4675" w:type="dxa"/>
              </w:tcPr>
            </w:tcPrChange>
          </w:tcPr>
          <w:p w14:paraId="39D966C0" w14:textId="28203B9B" w:rsidR="00DF2607" w:rsidRDefault="00DF2607" w:rsidP="00D01056">
            <w:pPr>
              <w:rPr>
                <w:ins w:id="144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45" w:author="20B1NUM0429 OCHIRSUKH" w:date="2022-10-30T01:0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Тайлбарлалт </w:t>
              </w:r>
            </w:ins>
          </w:p>
        </w:tc>
        <w:tc>
          <w:tcPr>
            <w:tcW w:w="5400" w:type="dxa"/>
            <w:tcPrChange w:id="146" w:author="20B1NUM0429 OCHIRSUKH" w:date="2022-10-30T01:01:00Z">
              <w:tcPr>
                <w:tcW w:w="4675" w:type="dxa"/>
              </w:tcPr>
            </w:tcPrChange>
          </w:tcPr>
          <w:p w14:paraId="4FF5EE62" w14:textId="77777777" w:rsidR="00DF2607" w:rsidRDefault="00DF2607" w:rsidP="00DF2607">
            <w:pPr>
              <w:pStyle w:val="ListParagraph"/>
              <w:numPr>
                <w:ilvl w:val="0"/>
                <w:numId w:val="27"/>
              </w:numPr>
              <w:rPr>
                <w:ins w:id="147" w:author="20B1NUM0429 OCHIRSUKH" w:date="2022-10-30T01:02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48" w:author="20B1NUM0429 OCHIRSUKH" w:date="2022-10-30T01:01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</w:t>
              </w:r>
            </w:ins>
            <w:ins w:id="149" w:author="20B1NUM0429 OCHIRSUKH" w:date="2022-10-30T01:0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ын сангийн гишүүд системд нэвтрэх</w:t>
              </w:r>
            </w:ins>
          </w:p>
          <w:p w14:paraId="58C378EC" w14:textId="77777777" w:rsidR="00DF2607" w:rsidRDefault="00DF2607" w:rsidP="00DF2607">
            <w:pPr>
              <w:pStyle w:val="ListParagraph"/>
              <w:numPr>
                <w:ilvl w:val="0"/>
                <w:numId w:val="27"/>
              </w:numPr>
              <w:rPr>
                <w:ins w:id="150" w:author="20B1NUM0429 OCHIRSUKH" w:date="2022-10-30T01:02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51" w:author="20B1NUM0429 OCHIRSUKH" w:date="2022-10-30T01:0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Номын сангийн гишүүд зээлэх номоо сонгох</w:t>
              </w:r>
            </w:ins>
          </w:p>
          <w:p w14:paraId="13A17B63" w14:textId="77777777" w:rsidR="00DF2607" w:rsidRDefault="00DF2607" w:rsidP="00DF2607">
            <w:pPr>
              <w:pStyle w:val="ListParagraph"/>
              <w:numPr>
                <w:ilvl w:val="0"/>
                <w:numId w:val="27"/>
              </w:numPr>
              <w:rPr>
                <w:ins w:id="152" w:author="20B1NUM0429 OCHIRSUKH" w:date="2022-10-30T01:03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53" w:author="20B1NUM0429 OCHIRSUKH" w:date="2022-10-30T01:02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Номын </w:t>
              </w:r>
            </w:ins>
            <w:ins w:id="154" w:author="20B1NUM0429 OCHIRSUKH" w:date="2022-10-30T01:03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сангийн системд тухайн номоо бар кодыг уншуулж системд бүртгэл үүсгэх</w:t>
              </w:r>
            </w:ins>
          </w:p>
          <w:p w14:paraId="329C8089" w14:textId="77777777" w:rsidR="00DF2607" w:rsidRDefault="00DF2607" w:rsidP="00DF2607">
            <w:pPr>
              <w:pStyle w:val="ListParagraph"/>
              <w:numPr>
                <w:ilvl w:val="0"/>
                <w:numId w:val="27"/>
              </w:numPr>
              <w:rPr>
                <w:ins w:id="155" w:author="20B1NUM0429 OCHIRSUKH" w:date="2022-10-30T01:03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56" w:author="20B1NUM0429 OCHIRSUKH" w:date="2022-10-30T01:03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Зээлсэн номоо дахин сунгах хүсэлт гаргах</w:t>
              </w:r>
            </w:ins>
          </w:p>
          <w:p w14:paraId="6447B5E7" w14:textId="0B6D9160" w:rsidR="00DF2607" w:rsidRPr="00DF2607" w:rsidRDefault="00DF2607" w:rsidP="00DF2607">
            <w:pPr>
              <w:pStyle w:val="ListParagraph"/>
              <w:numPr>
                <w:ilvl w:val="0"/>
                <w:numId w:val="27"/>
              </w:numPr>
              <w:rPr>
                <w:ins w:id="157" w:author="20B1NUM0429 OCHIRSUKH" w:date="2022-10-30T00:57:00Z"/>
                <w:rFonts w:ascii="Arial" w:hAnsi="Arial" w:cs="Arial"/>
                <w:sz w:val="22"/>
                <w:szCs w:val="22"/>
                <w:shd w:val="clear" w:color="auto" w:fill="FAF9F8"/>
                <w:lang w:val="mn-MN"/>
                <w:rPrChange w:id="158" w:author="20B1NUM0429 OCHIRSUKH" w:date="2022-10-30T01:01:00Z">
                  <w:rPr>
                    <w:ins w:id="159" w:author="20B1NUM0429 OCHIRSUKH" w:date="2022-10-30T00:57:00Z"/>
                    <w:shd w:val="clear" w:color="auto" w:fill="FAF9F8"/>
                    <w:lang w:val="mn-MN"/>
                  </w:rPr>
                </w:rPrChange>
              </w:rPr>
              <w:pPrChange w:id="160" w:author="20B1NUM0429 OCHIRSUKH" w:date="2022-10-30T01:01:00Z">
                <w:pPr/>
              </w:pPrChange>
            </w:pPr>
            <w:ins w:id="161" w:author="20B1NUM0429 OCHIRSUKH" w:date="2022-10-30T01:03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Зээлэх хүсэлт амжилттай бол </w:t>
              </w:r>
            </w:ins>
            <w:ins w:id="162" w:author="20B1NUM0429 OCHIRSUKH" w:date="2022-10-30T01:04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буцаан олгох хугацааг сунгах</w:t>
              </w:r>
            </w:ins>
          </w:p>
        </w:tc>
      </w:tr>
      <w:tr w:rsidR="00DF2607" w14:paraId="261A31C9" w14:textId="77777777" w:rsidTr="00DF2607">
        <w:trPr>
          <w:ins w:id="163" w:author="20B1NUM0429 OCHIRSUKH" w:date="2022-10-30T01:04:00Z"/>
        </w:trPr>
        <w:tc>
          <w:tcPr>
            <w:tcW w:w="4675" w:type="dxa"/>
          </w:tcPr>
          <w:p w14:paraId="15713ECE" w14:textId="711818C1" w:rsidR="00DF2607" w:rsidRDefault="00DF2607" w:rsidP="00D01056">
            <w:pPr>
              <w:rPr>
                <w:ins w:id="164" w:author="20B1NUM0429 OCHIRSUKH" w:date="2022-10-30T01:04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65" w:author="20B1NUM0429 OCHIRSUKH" w:date="2022-10-30T01:04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Өргөтгөл</w:t>
              </w:r>
            </w:ins>
          </w:p>
        </w:tc>
        <w:tc>
          <w:tcPr>
            <w:tcW w:w="5400" w:type="dxa"/>
          </w:tcPr>
          <w:p w14:paraId="2AF43EDE" w14:textId="77777777" w:rsidR="00DF2607" w:rsidRDefault="00DF2607" w:rsidP="00DF2607">
            <w:pPr>
              <w:pStyle w:val="ListParagraph"/>
              <w:rPr>
                <w:ins w:id="166" w:author="20B1NUM0429 OCHIRSUKH" w:date="2022-10-30T01:05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67" w:author="20B1NUM0429 OCHIRSUKH" w:date="2022-10-30T01:04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Номын систем тухайн ном болон сэтгүүлийг сунгах боломжгүй бол </w:t>
              </w:r>
            </w:ins>
            <w:ins w:id="168" w:author="20B1NUM0429 OCHIRSUKH" w:date="2022-10-30T01:05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номыг сунгахг боломжгүй гэсэн мэдээллийг мэдээллэх</w:t>
              </w:r>
            </w:ins>
          </w:p>
          <w:p w14:paraId="34832473" w14:textId="393114B5" w:rsidR="00DF2607" w:rsidRDefault="00DF2607" w:rsidP="00DF2607">
            <w:pPr>
              <w:pStyle w:val="ListParagraph"/>
              <w:rPr>
                <w:ins w:id="169" w:author="20B1NUM0429 OCHIRSUKH" w:date="2022-10-30T01:04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  <w:pPrChange w:id="170" w:author="20B1NUM0429 OCHIRSUKH" w:date="2022-10-30T01:04:00Z">
                <w:pPr>
                  <w:pStyle w:val="ListParagraph"/>
                  <w:numPr>
                    <w:numId w:val="27"/>
                  </w:numPr>
                  <w:ind w:hanging="360"/>
                </w:pPr>
              </w:pPrChange>
            </w:pPr>
            <w:bookmarkStart w:id="171" w:name="_GoBack"/>
            <w:bookmarkEnd w:id="171"/>
          </w:p>
        </w:tc>
      </w:tr>
      <w:tr w:rsidR="00DF2607" w14:paraId="1F5BDFEB" w14:textId="77777777" w:rsidTr="00DF2607">
        <w:trPr>
          <w:ins w:id="172" w:author="20B1NUM0429 OCHIRSUKH" w:date="2022-10-30T01:05:00Z"/>
        </w:trPr>
        <w:tc>
          <w:tcPr>
            <w:tcW w:w="4675" w:type="dxa"/>
          </w:tcPr>
          <w:p w14:paraId="196A832B" w14:textId="322630B4" w:rsidR="00DF2607" w:rsidRDefault="00DF2607" w:rsidP="00D01056">
            <w:pPr>
              <w:rPr>
                <w:ins w:id="173" w:author="20B1NUM0429 OCHIRSUKH" w:date="2022-10-30T01:05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74" w:author="20B1NUM0429 OCHIRSUKH" w:date="2022-10-30T01:05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lastRenderedPageBreak/>
                <w:t>Хувилбар</w:t>
              </w:r>
            </w:ins>
          </w:p>
        </w:tc>
        <w:tc>
          <w:tcPr>
            <w:tcW w:w="5400" w:type="dxa"/>
          </w:tcPr>
          <w:p w14:paraId="2636CCCF" w14:textId="3672A772" w:rsidR="00DF2607" w:rsidRDefault="00DF2607" w:rsidP="00DF2607">
            <w:pPr>
              <w:pStyle w:val="ListParagraph"/>
              <w:rPr>
                <w:ins w:id="175" w:author="20B1NUM0429 OCHIRSUKH" w:date="2022-10-30T01:05:00Z"/>
                <w:rFonts w:ascii="Arial" w:hAnsi="Arial" w:cs="Arial"/>
                <w:sz w:val="22"/>
                <w:szCs w:val="22"/>
                <w:shd w:val="clear" w:color="auto" w:fill="FAF9F8"/>
                <w:lang w:val="mn-MN"/>
              </w:rPr>
            </w:pPr>
            <w:ins w:id="176" w:author="20B1NUM0429 OCHIRSUKH" w:date="2022-10-30T01:05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>Системд буцаан олгох, сунгах хүсэлтийг цонх нэ</w:t>
              </w:r>
            </w:ins>
            <w:ins w:id="177" w:author="20B1NUM0429 OCHIRSUKH" w:date="2022-10-30T01:06:00Z">
              <w:r>
                <w:rPr>
                  <w:rFonts w:ascii="Arial" w:hAnsi="Arial" w:cs="Arial"/>
                  <w:sz w:val="22"/>
                  <w:szCs w:val="22"/>
                  <w:shd w:val="clear" w:color="auto" w:fill="FAF9F8"/>
                  <w:lang w:val="mn-MN"/>
                </w:rPr>
                <w:t xml:space="preserve">мэх </w:t>
              </w:r>
            </w:ins>
          </w:p>
        </w:tc>
      </w:tr>
    </w:tbl>
    <w:p w14:paraId="044DC61D" w14:textId="77777777" w:rsidR="00DF2607" w:rsidRPr="00D01056" w:rsidRDefault="00DF2607" w:rsidP="00D01056">
      <w:pPr>
        <w:rPr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139E8DC4" w14:textId="254A74BC" w:rsidR="00082137" w:rsidRDefault="00BE3168" w:rsidP="001E3312">
      <w:pPr>
        <w:rPr>
          <w:ins w:id="178" w:author="20B1NUM0429 OCHIRSUKH" w:date="2022-10-30T01:08:00Z"/>
          <w:rFonts w:ascii="Arial" w:hAnsi="Arial" w:cs="Arial"/>
          <w:sz w:val="22"/>
          <w:szCs w:val="22"/>
          <w:shd w:val="clear" w:color="auto" w:fill="FAF9F8"/>
          <w:lang w:val="mn-MN"/>
        </w:rPr>
      </w:pPr>
      <w:ins w:id="179" w:author="20B1NUM0429 OCHIRSUKH" w:date="2022-10-30T01:17:00Z">
        <w:r w:rsidRPr="00BE3168"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drawing>
            <wp:anchor distT="0" distB="0" distL="114300" distR="114300" simplePos="0" relativeHeight="251678720" behindDoc="1" locked="0" layoutInCell="1" allowOverlap="1" wp14:anchorId="510968C8" wp14:editId="61DFC825">
              <wp:simplePos x="0" y="0"/>
              <wp:positionH relativeFrom="column">
                <wp:posOffset>-573437</wp:posOffset>
              </wp:positionH>
              <wp:positionV relativeFrom="paragraph">
                <wp:posOffset>232894</wp:posOffset>
              </wp:positionV>
              <wp:extent cx="5496801" cy="4641743"/>
              <wp:effectExtent l="0" t="0" r="8890" b="6985"/>
              <wp:wrapTight wrapText="bothSides">
                <wp:wrapPolygon edited="0">
                  <wp:start x="0" y="0"/>
                  <wp:lineTo x="0" y="21544"/>
                  <wp:lineTo x="21560" y="21544"/>
                  <wp:lineTo x="21560" y="0"/>
                  <wp:lineTo x="0" y="0"/>
                </wp:wrapPolygon>
              </wp:wrapTight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6801" cy="46417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80" w:author="20B1NUM0429 OCHIRSUKH" w:date="2022-10-30T01:06:00Z">
        <w:r w:rsidR="00DF2607"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t>Ажлын явц 1</w:t>
        </w:r>
      </w:ins>
      <w:ins w:id="181" w:author="20B1NUM0429 OCHIRSUKH" w:date="2022-10-30T01:08:00Z">
        <w:r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t xml:space="preserve"> </w:t>
        </w:r>
        <w:r>
          <w:rPr>
            <w:rFonts w:ascii="Arial" w:hAnsi="Arial" w:cs="Arial"/>
            <w:sz w:val="22"/>
            <w:szCs w:val="22"/>
            <w:shd w:val="clear" w:color="auto" w:fill="FAF9F8"/>
            <w:lang w:val="mn-MN"/>
          </w:rPr>
          <w:t>Ном болон сэтгүүлийг зээллэх</w:t>
        </w:r>
      </w:ins>
    </w:p>
    <w:p w14:paraId="0B415605" w14:textId="48F976AC" w:rsidR="00BE3168" w:rsidRPr="00550656" w:rsidRDefault="00BE3168" w:rsidP="001E3312">
      <w:pPr>
        <w:rPr>
          <w:ins w:id="182" w:author="20B1NUM0429 OCHIRSUKH" w:date="2022-10-30T01:06:00Z"/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0EA0556E" w14:textId="346D23D8" w:rsidR="00DF2607" w:rsidRDefault="00DF2607" w:rsidP="001E3312">
      <w:pPr>
        <w:rPr>
          <w:ins w:id="183" w:author="20B1NUM0429 OCHIRSUKH" w:date="2022-10-30T01:18:00Z"/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5A04DD40" w14:textId="5699B757" w:rsidR="00BE3168" w:rsidRPr="00BE3168" w:rsidRDefault="00BE3168" w:rsidP="00550656">
      <w:pPr>
        <w:rPr>
          <w:ins w:id="184" w:author="20B1NUM0429 OCHIRSUKH" w:date="2022-10-30T01:18:00Z"/>
          <w:rFonts w:ascii="Arial" w:hAnsi="Arial" w:cs="Arial"/>
          <w:sz w:val="22"/>
          <w:szCs w:val="22"/>
          <w:lang w:val="mn-MN"/>
          <w:rPrChange w:id="185" w:author="20B1NUM0429 OCHIRSUKH" w:date="2022-10-30T01:18:00Z">
            <w:rPr>
              <w:ins w:id="186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</w:pPr>
    </w:p>
    <w:p w14:paraId="621B688F" w14:textId="50871BA0" w:rsidR="00BE3168" w:rsidRPr="00BE3168" w:rsidRDefault="00BE3168" w:rsidP="00550656">
      <w:pPr>
        <w:rPr>
          <w:ins w:id="187" w:author="20B1NUM0429 OCHIRSUKH" w:date="2022-10-30T01:18:00Z"/>
          <w:rFonts w:ascii="Arial" w:hAnsi="Arial" w:cs="Arial"/>
          <w:sz w:val="22"/>
          <w:szCs w:val="22"/>
          <w:lang w:val="mn-MN"/>
          <w:rPrChange w:id="188" w:author="20B1NUM0429 OCHIRSUKH" w:date="2022-10-30T01:18:00Z">
            <w:rPr>
              <w:ins w:id="189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</w:pPr>
    </w:p>
    <w:p w14:paraId="6A3BB59E" w14:textId="0FB36F34" w:rsidR="00BE3168" w:rsidRPr="00BE3168" w:rsidRDefault="00BE3168" w:rsidP="00550656">
      <w:pPr>
        <w:rPr>
          <w:ins w:id="190" w:author="20B1NUM0429 OCHIRSUKH" w:date="2022-10-30T01:18:00Z"/>
          <w:rFonts w:ascii="Arial" w:hAnsi="Arial" w:cs="Arial"/>
          <w:sz w:val="22"/>
          <w:szCs w:val="22"/>
          <w:lang w:val="mn-MN"/>
          <w:rPrChange w:id="191" w:author="20B1NUM0429 OCHIRSUKH" w:date="2022-10-30T01:18:00Z">
            <w:rPr>
              <w:ins w:id="192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</w:pPr>
    </w:p>
    <w:p w14:paraId="71BDDA94" w14:textId="1B7764EA" w:rsidR="00BE3168" w:rsidRPr="00BE3168" w:rsidRDefault="00BE3168" w:rsidP="00550656">
      <w:pPr>
        <w:rPr>
          <w:ins w:id="193" w:author="20B1NUM0429 OCHIRSUKH" w:date="2022-10-30T01:18:00Z"/>
          <w:rFonts w:ascii="Arial" w:hAnsi="Arial" w:cs="Arial"/>
          <w:sz w:val="22"/>
          <w:szCs w:val="22"/>
          <w:lang w:val="mn-MN"/>
          <w:rPrChange w:id="194" w:author="20B1NUM0429 OCHIRSUKH" w:date="2022-10-30T01:18:00Z">
            <w:rPr>
              <w:ins w:id="195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</w:pPr>
    </w:p>
    <w:p w14:paraId="4E67364E" w14:textId="689B2B3F" w:rsidR="00BE3168" w:rsidRPr="00BE3168" w:rsidRDefault="00BE3168" w:rsidP="00BE3168">
      <w:pPr>
        <w:rPr>
          <w:ins w:id="196" w:author="20B1NUM0429 OCHIRSUKH" w:date="2022-10-30T01:18:00Z"/>
          <w:rFonts w:ascii="Arial" w:hAnsi="Arial" w:cs="Arial"/>
          <w:sz w:val="22"/>
          <w:szCs w:val="22"/>
          <w:lang w:val="mn-MN"/>
          <w:rPrChange w:id="197" w:author="20B1NUM0429 OCHIRSUKH" w:date="2022-10-30T01:18:00Z">
            <w:rPr>
              <w:ins w:id="198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199" w:author="20B1NUM0429 OCHIRSUKH" w:date="2022-10-30T01:18:00Z">
          <w:pPr/>
        </w:pPrChange>
      </w:pPr>
    </w:p>
    <w:p w14:paraId="23D6F2B8" w14:textId="082A46BA" w:rsidR="00BE3168" w:rsidRPr="00BE3168" w:rsidRDefault="00BE3168" w:rsidP="00BE3168">
      <w:pPr>
        <w:rPr>
          <w:ins w:id="200" w:author="20B1NUM0429 OCHIRSUKH" w:date="2022-10-30T01:18:00Z"/>
          <w:rFonts w:ascii="Arial" w:hAnsi="Arial" w:cs="Arial"/>
          <w:sz w:val="22"/>
          <w:szCs w:val="22"/>
          <w:lang w:val="mn-MN"/>
          <w:rPrChange w:id="201" w:author="20B1NUM0429 OCHIRSUKH" w:date="2022-10-30T01:18:00Z">
            <w:rPr>
              <w:ins w:id="202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03" w:author="20B1NUM0429 OCHIRSUKH" w:date="2022-10-30T01:18:00Z">
          <w:pPr/>
        </w:pPrChange>
      </w:pPr>
    </w:p>
    <w:p w14:paraId="58E804CB" w14:textId="580CB490" w:rsidR="00BE3168" w:rsidRPr="00BE3168" w:rsidRDefault="00BE3168" w:rsidP="00BE3168">
      <w:pPr>
        <w:rPr>
          <w:ins w:id="204" w:author="20B1NUM0429 OCHIRSUKH" w:date="2022-10-30T01:18:00Z"/>
          <w:rFonts w:ascii="Arial" w:hAnsi="Arial" w:cs="Arial"/>
          <w:sz w:val="22"/>
          <w:szCs w:val="22"/>
          <w:lang w:val="mn-MN"/>
          <w:rPrChange w:id="205" w:author="20B1NUM0429 OCHIRSUKH" w:date="2022-10-30T01:18:00Z">
            <w:rPr>
              <w:ins w:id="206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07" w:author="20B1NUM0429 OCHIRSUKH" w:date="2022-10-30T01:18:00Z">
          <w:pPr/>
        </w:pPrChange>
      </w:pPr>
    </w:p>
    <w:p w14:paraId="7A77E9D3" w14:textId="65524AF9" w:rsidR="00BE3168" w:rsidRPr="00BE3168" w:rsidRDefault="00BE3168" w:rsidP="00BE3168">
      <w:pPr>
        <w:rPr>
          <w:ins w:id="208" w:author="20B1NUM0429 OCHIRSUKH" w:date="2022-10-30T01:18:00Z"/>
          <w:rFonts w:ascii="Arial" w:hAnsi="Arial" w:cs="Arial"/>
          <w:sz w:val="22"/>
          <w:szCs w:val="22"/>
          <w:lang w:val="mn-MN"/>
          <w:rPrChange w:id="209" w:author="20B1NUM0429 OCHIRSUKH" w:date="2022-10-30T01:18:00Z">
            <w:rPr>
              <w:ins w:id="210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11" w:author="20B1NUM0429 OCHIRSUKH" w:date="2022-10-30T01:18:00Z">
          <w:pPr/>
        </w:pPrChange>
      </w:pPr>
    </w:p>
    <w:p w14:paraId="21130E19" w14:textId="73108E2D" w:rsidR="00BE3168" w:rsidRPr="00BE3168" w:rsidRDefault="00BE3168" w:rsidP="00BE3168">
      <w:pPr>
        <w:rPr>
          <w:ins w:id="212" w:author="20B1NUM0429 OCHIRSUKH" w:date="2022-10-30T01:18:00Z"/>
          <w:rFonts w:ascii="Arial" w:hAnsi="Arial" w:cs="Arial"/>
          <w:sz w:val="22"/>
          <w:szCs w:val="22"/>
          <w:lang w:val="mn-MN"/>
          <w:rPrChange w:id="213" w:author="20B1NUM0429 OCHIRSUKH" w:date="2022-10-30T01:18:00Z">
            <w:rPr>
              <w:ins w:id="214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15" w:author="20B1NUM0429 OCHIRSUKH" w:date="2022-10-30T01:18:00Z">
          <w:pPr/>
        </w:pPrChange>
      </w:pPr>
    </w:p>
    <w:p w14:paraId="5D2B3DEC" w14:textId="5EF35E06" w:rsidR="00BE3168" w:rsidRPr="00BE3168" w:rsidRDefault="00BE3168" w:rsidP="00BE3168">
      <w:pPr>
        <w:rPr>
          <w:ins w:id="216" w:author="20B1NUM0429 OCHIRSUKH" w:date="2022-10-30T01:18:00Z"/>
          <w:rFonts w:ascii="Arial" w:hAnsi="Arial" w:cs="Arial"/>
          <w:sz w:val="22"/>
          <w:szCs w:val="22"/>
          <w:lang w:val="mn-MN"/>
          <w:rPrChange w:id="217" w:author="20B1NUM0429 OCHIRSUKH" w:date="2022-10-30T01:18:00Z">
            <w:rPr>
              <w:ins w:id="218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19" w:author="20B1NUM0429 OCHIRSUKH" w:date="2022-10-30T01:18:00Z">
          <w:pPr/>
        </w:pPrChange>
      </w:pPr>
    </w:p>
    <w:p w14:paraId="396AFD79" w14:textId="588AD702" w:rsidR="00BE3168" w:rsidRPr="00BE3168" w:rsidRDefault="00BE3168" w:rsidP="00BE3168">
      <w:pPr>
        <w:rPr>
          <w:ins w:id="220" w:author="20B1NUM0429 OCHIRSUKH" w:date="2022-10-30T01:18:00Z"/>
          <w:rFonts w:ascii="Arial" w:hAnsi="Arial" w:cs="Arial"/>
          <w:sz w:val="22"/>
          <w:szCs w:val="22"/>
          <w:lang w:val="mn-MN"/>
          <w:rPrChange w:id="221" w:author="20B1NUM0429 OCHIRSUKH" w:date="2022-10-30T01:18:00Z">
            <w:rPr>
              <w:ins w:id="222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23" w:author="20B1NUM0429 OCHIRSUKH" w:date="2022-10-30T01:18:00Z">
          <w:pPr/>
        </w:pPrChange>
      </w:pPr>
    </w:p>
    <w:p w14:paraId="61674F93" w14:textId="5364B12A" w:rsidR="00BE3168" w:rsidRPr="00BE3168" w:rsidRDefault="00BE3168" w:rsidP="00BE3168">
      <w:pPr>
        <w:rPr>
          <w:ins w:id="224" w:author="20B1NUM0429 OCHIRSUKH" w:date="2022-10-30T01:18:00Z"/>
          <w:rFonts w:ascii="Arial" w:hAnsi="Arial" w:cs="Arial"/>
          <w:sz w:val="22"/>
          <w:szCs w:val="22"/>
          <w:lang w:val="mn-MN"/>
          <w:rPrChange w:id="225" w:author="20B1NUM0429 OCHIRSUKH" w:date="2022-10-30T01:18:00Z">
            <w:rPr>
              <w:ins w:id="226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27" w:author="20B1NUM0429 OCHIRSUKH" w:date="2022-10-30T01:18:00Z">
          <w:pPr/>
        </w:pPrChange>
      </w:pPr>
    </w:p>
    <w:p w14:paraId="58ED6E46" w14:textId="27AC615A" w:rsidR="00BE3168" w:rsidRPr="00BE3168" w:rsidRDefault="00BE3168" w:rsidP="00BE3168">
      <w:pPr>
        <w:rPr>
          <w:ins w:id="228" w:author="20B1NUM0429 OCHIRSUKH" w:date="2022-10-30T01:18:00Z"/>
          <w:rFonts w:ascii="Arial" w:hAnsi="Arial" w:cs="Arial"/>
          <w:sz w:val="22"/>
          <w:szCs w:val="22"/>
          <w:lang w:val="mn-MN"/>
          <w:rPrChange w:id="229" w:author="20B1NUM0429 OCHIRSUKH" w:date="2022-10-30T01:18:00Z">
            <w:rPr>
              <w:ins w:id="230" w:author="20B1NUM0429 OCHIRSUKH" w:date="2022-10-30T01:18:00Z"/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31" w:author="20B1NUM0429 OCHIRSUKH" w:date="2022-10-30T01:18:00Z">
          <w:pPr/>
        </w:pPrChange>
      </w:pPr>
    </w:p>
    <w:p w14:paraId="1B1F7F15" w14:textId="225B03C0" w:rsidR="00BE3168" w:rsidRDefault="00BE3168" w:rsidP="00BE3168">
      <w:pPr>
        <w:rPr>
          <w:ins w:id="232" w:author="20B1NUM0429 OCHIRSUKH" w:date="2022-10-30T01:18:00Z"/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18AB9C4B" w14:textId="0A979DED" w:rsidR="00BE3168" w:rsidRDefault="00BE3168" w:rsidP="00BE3168">
      <w:pPr>
        <w:rPr>
          <w:ins w:id="233" w:author="20B1NUM0429 OCHIRSUKH" w:date="2022-10-30T01:18:00Z"/>
          <w:rFonts w:ascii="Arial" w:hAnsi="Arial" w:cs="Arial"/>
          <w:sz w:val="22"/>
          <w:szCs w:val="22"/>
          <w:shd w:val="clear" w:color="auto" w:fill="FAF9F8"/>
          <w:lang w:val="mn-MN"/>
        </w:rPr>
      </w:pPr>
    </w:p>
    <w:p w14:paraId="759234CF" w14:textId="21E6FC34" w:rsidR="00BE3168" w:rsidRDefault="00BE3168" w:rsidP="00BE3168">
      <w:pPr>
        <w:ind w:firstLine="720"/>
        <w:rPr>
          <w:ins w:id="234" w:author="20B1NUM0429 OCHIRSUKH" w:date="2022-10-30T01:18:00Z"/>
          <w:rFonts w:ascii="Arial" w:hAnsi="Arial" w:cs="Arial"/>
          <w:sz w:val="22"/>
          <w:szCs w:val="22"/>
          <w:lang w:val="mn-MN"/>
        </w:rPr>
      </w:pPr>
    </w:p>
    <w:p w14:paraId="35660A72" w14:textId="26AB7532" w:rsidR="00BE3168" w:rsidRDefault="00BE3168" w:rsidP="00BE3168">
      <w:pPr>
        <w:ind w:firstLine="720"/>
        <w:rPr>
          <w:ins w:id="235" w:author="20B1NUM0429 OCHIRSUKH" w:date="2022-10-30T01:18:00Z"/>
          <w:rFonts w:ascii="Arial" w:hAnsi="Arial" w:cs="Arial"/>
          <w:sz w:val="22"/>
          <w:szCs w:val="22"/>
          <w:lang w:val="mn-MN"/>
        </w:rPr>
      </w:pPr>
    </w:p>
    <w:p w14:paraId="1ABBBCC2" w14:textId="2F451DCB" w:rsidR="00BE3168" w:rsidRDefault="00BE3168" w:rsidP="00BE3168">
      <w:pPr>
        <w:ind w:firstLine="720"/>
        <w:rPr>
          <w:ins w:id="236" w:author="20B1NUM0429 OCHIRSUKH" w:date="2022-10-30T01:18:00Z"/>
          <w:rFonts w:ascii="Arial" w:hAnsi="Arial" w:cs="Arial"/>
          <w:sz w:val="22"/>
          <w:szCs w:val="22"/>
          <w:lang w:val="mn-MN"/>
        </w:rPr>
      </w:pPr>
    </w:p>
    <w:p w14:paraId="0994BAE2" w14:textId="29D2242E" w:rsidR="00BE3168" w:rsidRDefault="00BE3168" w:rsidP="00BE3168">
      <w:pPr>
        <w:ind w:firstLine="720"/>
        <w:rPr>
          <w:ins w:id="237" w:author="20B1NUM0429 OCHIRSUKH" w:date="2022-10-30T01:18:00Z"/>
          <w:rFonts w:ascii="Arial" w:hAnsi="Arial" w:cs="Arial"/>
          <w:sz w:val="22"/>
          <w:szCs w:val="22"/>
          <w:lang w:val="mn-MN"/>
        </w:rPr>
      </w:pPr>
    </w:p>
    <w:p w14:paraId="5B181629" w14:textId="46171323" w:rsidR="00BE3168" w:rsidRDefault="00BE3168" w:rsidP="00BE3168">
      <w:pPr>
        <w:ind w:firstLine="720"/>
        <w:rPr>
          <w:ins w:id="238" w:author="20B1NUM0429 OCHIRSUKH" w:date="2022-10-30T01:19:00Z"/>
          <w:rFonts w:ascii="Arial" w:hAnsi="Arial" w:cs="Arial"/>
          <w:sz w:val="22"/>
          <w:szCs w:val="22"/>
          <w:lang w:val="mn-MN"/>
        </w:rPr>
      </w:pPr>
    </w:p>
    <w:p w14:paraId="7E46034C" w14:textId="31A5DFBD" w:rsidR="00BE3168" w:rsidRDefault="00BE3168" w:rsidP="00BE3168">
      <w:pPr>
        <w:ind w:firstLine="720"/>
        <w:rPr>
          <w:ins w:id="239" w:author="20B1NUM0429 OCHIRSUKH" w:date="2022-10-30T01:19:00Z"/>
          <w:rFonts w:ascii="Arial" w:hAnsi="Arial" w:cs="Arial"/>
          <w:sz w:val="22"/>
          <w:szCs w:val="22"/>
          <w:lang w:val="mn-MN"/>
        </w:rPr>
      </w:pPr>
      <w:ins w:id="240" w:author="20B1NUM0429 OCHIRSUKH" w:date="2022-10-30T01:19:00Z">
        <w:r>
          <w:rPr>
            <w:rFonts w:ascii="Arial" w:hAnsi="Arial" w:cs="Arial"/>
            <w:sz w:val="22"/>
            <w:szCs w:val="22"/>
            <w:lang w:val="mn-MN"/>
          </w:rPr>
          <w:t xml:space="preserve">Ажлын явц2 </w:t>
        </w:r>
        <w:r w:rsidR="00550656">
          <w:rPr>
            <w:rFonts w:ascii="Arial" w:hAnsi="Arial" w:cs="Arial"/>
            <w:sz w:val="22"/>
            <w:szCs w:val="22"/>
            <w:lang w:val="mn-MN"/>
          </w:rPr>
          <w:t>Ном болон сэтгүүлийн зээллэгийн сунгалт</w:t>
        </w:r>
      </w:ins>
    </w:p>
    <w:p w14:paraId="147293B1" w14:textId="2BD6A946" w:rsidR="00550656" w:rsidRPr="00BE3168" w:rsidRDefault="00550656" w:rsidP="00BE3168">
      <w:pPr>
        <w:ind w:firstLine="720"/>
        <w:rPr>
          <w:rFonts w:ascii="Arial" w:hAnsi="Arial" w:cs="Arial"/>
          <w:sz w:val="22"/>
          <w:szCs w:val="22"/>
          <w:lang w:val="mn-MN"/>
          <w:rPrChange w:id="241" w:author="20B1NUM0429 OCHIRSUKH" w:date="2022-10-30T01:18:00Z">
            <w:rPr>
              <w:rFonts w:ascii="Arial" w:hAnsi="Arial" w:cs="Arial"/>
              <w:sz w:val="22"/>
              <w:szCs w:val="22"/>
              <w:shd w:val="clear" w:color="auto" w:fill="FAF9F8"/>
              <w:lang w:val="mn-MN"/>
            </w:rPr>
          </w:rPrChange>
        </w:rPr>
        <w:pPrChange w:id="242" w:author="20B1NUM0429 OCHIRSUKH" w:date="2022-10-30T01:18:00Z">
          <w:pPr/>
        </w:pPrChange>
      </w:pPr>
      <w:ins w:id="243" w:author="20B1NUM0429 OCHIRSUKH" w:date="2022-10-30T01:23:00Z">
        <w:r w:rsidRPr="00550656">
          <w:rPr>
            <w:rFonts w:ascii="Arial" w:hAnsi="Arial" w:cs="Arial"/>
            <w:sz w:val="22"/>
            <w:szCs w:val="22"/>
            <w:lang w:val="mn-MN"/>
          </w:rPr>
          <w:drawing>
            <wp:inline distT="0" distB="0" distL="0" distR="0" wp14:anchorId="6528A244" wp14:editId="1DB13791">
              <wp:extent cx="5943600" cy="5326380"/>
              <wp:effectExtent l="0" t="0" r="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32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550656" w:rsidRPr="00BE31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27A8F" w14:textId="77777777" w:rsidR="00386A45" w:rsidRDefault="00386A45" w:rsidP="00B42A66">
      <w:pPr>
        <w:spacing w:after="0" w:line="240" w:lineRule="auto"/>
      </w:pPr>
      <w:r>
        <w:separator/>
      </w:r>
    </w:p>
  </w:endnote>
  <w:endnote w:type="continuationSeparator" w:id="0">
    <w:p w14:paraId="1772A7DD" w14:textId="77777777" w:rsidR="00386A45" w:rsidRDefault="00386A45" w:rsidP="00B4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2480A" w14:textId="77777777" w:rsidR="00593A5C" w:rsidRDefault="00593A5C">
    <w:pPr>
      <w:pBdr>
        <w:left w:val="single" w:sz="12" w:space="11" w:color="4D143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90F2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90F26" w:themeColor="accent1" w:themeShade="BF"/>
        <w:sz w:val="26"/>
        <w:szCs w:val="26"/>
      </w:rPr>
      <w:fldChar w:fldCharType="end"/>
    </w:r>
  </w:p>
  <w:p w14:paraId="7960C5D5" w14:textId="77777777" w:rsidR="00593A5C" w:rsidRDefault="0059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BCF5A" w14:textId="77777777" w:rsidR="00386A45" w:rsidRDefault="00386A45" w:rsidP="00B42A66">
      <w:pPr>
        <w:spacing w:after="0" w:line="240" w:lineRule="auto"/>
      </w:pPr>
      <w:r>
        <w:separator/>
      </w:r>
    </w:p>
  </w:footnote>
  <w:footnote w:type="continuationSeparator" w:id="0">
    <w:p w14:paraId="3DF38401" w14:textId="77777777" w:rsidR="00386A45" w:rsidRDefault="00386A45" w:rsidP="00B4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6119" w14:textId="4EF9EA5E" w:rsidR="00607B35" w:rsidRDefault="00607B35">
    <w:pPr>
      <w:pStyle w:val="Header"/>
      <w:rPr>
        <w:color w:val="FFFFFF" w:themeColor="background1"/>
        <w:sz w:val="24"/>
        <w:szCs w:val="24"/>
      </w:rPr>
    </w:pPr>
  </w:p>
  <w:p w14:paraId="64A1029F" w14:textId="36142A8E" w:rsidR="009B274E" w:rsidRDefault="009B274E">
    <w:pPr>
      <w:pStyle w:val="Header"/>
      <w:rPr>
        <w:color w:val="FFFFFF" w:themeColor="background1"/>
        <w:sz w:val="24"/>
        <w:szCs w:val="24"/>
      </w:rPr>
    </w:pPr>
  </w:p>
  <w:p w14:paraId="3EB16D2B" w14:textId="77777777" w:rsidR="009B274E" w:rsidRDefault="009B274E">
    <w:pPr>
      <w:pStyle w:val="Header"/>
      <w:rPr>
        <w:color w:val="FFFFFF" w:themeColor="background1"/>
        <w:sz w:val="24"/>
        <w:szCs w:val="24"/>
      </w:rPr>
    </w:pPr>
  </w:p>
  <w:p w14:paraId="5EEF1426" w14:textId="77777777" w:rsidR="005D0E68" w:rsidRDefault="005D0E68">
    <w:pPr>
      <w:pStyle w:val="Header"/>
      <w:rPr>
        <w:color w:val="FFFFFF" w:themeColor="background1"/>
        <w:sz w:val="24"/>
        <w:szCs w:val="24"/>
      </w:rPr>
    </w:pPr>
  </w:p>
  <w:p w14:paraId="0215EFC4" w14:textId="77777777" w:rsidR="00607B35" w:rsidRDefault="00607B35">
    <w:pPr>
      <w:pStyle w:val="Header"/>
      <w:rPr>
        <w:lang w:val="ru-RU"/>
      </w:rPr>
    </w:pPr>
  </w:p>
  <w:p w14:paraId="5A9F5A39" w14:textId="77777777" w:rsidR="00607B35" w:rsidRDefault="00607B35">
    <w:pPr>
      <w:pStyle w:val="Header"/>
      <w:rPr>
        <w:lang w:val="ru-RU"/>
      </w:rPr>
    </w:pPr>
  </w:p>
  <w:p w14:paraId="15C11752" w14:textId="77777777" w:rsidR="00607B35" w:rsidRDefault="00607B35">
    <w:pPr>
      <w:pStyle w:val="Header"/>
      <w:rPr>
        <w:lang w:val="ru-RU"/>
      </w:rPr>
    </w:pPr>
  </w:p>
  <w:p w14:paraId="76E41CA1" w14:textId="77777777" w:rsidR="00607B35" w:rsidRDefault="00607B35">
    <w:pPr>
      <w:pStyle w:val="Header"/>
      <w:rPr>
        <w:lang w:val="ru-RU"/>
      </w:rPr>
    </w:pPr>
  </w:p>
  <w:p w14:paraId="1AB4B381" w14:textId="12268DD0" w:rsidR="00B42A66" w:rsidRPr="00593A5C" w:rsidRDefault="00607B35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B85920" wp14:editId="1B400CA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28722" w14:textId="77777777" w:rsidR="00607B35" w:rsidRDefault="00607B3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859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" fillcolor="white [3212]" stroked="f" strokeweight="1.7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" path="m,l1462822,,910372,376306,,1014481,,xe" fillcolor="#4d1434 [3204]" stroked="f" strokeweight="1.7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" stroked="f" strokeweight="1.7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128722" w14:textId="77777777" w:rsidR="00607B35" w:rsidRDefault="00607B3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2.1pt;height:12.1pt" o:bullet="t">
        <v:imagedata r:id="rId1" o:title="msoB47A"/>
      </v:shape>
    </w:pict>
  </w:numPicBullet>
  <w:abstractNum w:abstractNumId="0" w15:restartNumberingAfterBreak="0">
    <w:nsid w:val="0A7D7C11"/>
    <w:multiLevelType w:val="hybridMultilevel"/>
    <w:tmpl w:val="5E0C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7C45"/>
    <w:multiLevelType w:val="hybridMultilevel"/>
    <w:tmpl w:val="189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07A6"/>
    <w:multiLevelType w:val="hybridMultilevel"/>
    <w:tmpl w:val="81809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380CB1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F7579F"/>
    <w:multiLevelType w:val="hybridMultilevel"/>
    <w:tmpl w:val="4D2CF2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6450"/>
    <w:multiLevelType w:val="hybridMultilevel"/>
    <w:tmpl w:val="A0E2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D4202"/>
    <w:multiLevelType w:val="hybridMultilevel"/>
    <w:tmpl w:val="B6D82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57DFE"/>
    <w:multiLevelType w:val="hybridMultilevel"/>
    <w:tmpl w:val="051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8400B"/>
    <w:multiLevelType w:val="hybridMultilevel"/>
    <w:tmpl w:val="443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F4EB6"/>
    <w:multiLevelType w:val="hybridMultilevel"/>
    <w:tmpl w:val="367C8FF0"/>
    <w:lvl w:ilvl="0" w:tplc="B64C143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7E28"/>
    <w:multiLevelType w:val="hybridMultilevel"/>
    <w:tmpl w:val="58EE3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B4929"/>
    <w:multiLevelType w:val="hybridMultilevel"/>
    <w:tmpl w:val="C4629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F174B"/>
    <w:multiLevelType w:val="hybridMultilevel"/>
    <w:tmpl w:val="011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C4527"/>
    <w:multiLevelType w:val="hybridMultilevel"/>
    <w:tmpl w:val="054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C2C6E"/>
    <w:multiLevelType w:val="hybridMultilevel"/>
    <w:tmpl w:val="5360D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C4E67"/>
    <w:multiLevelType w:val="hybridMultilevel"/>
    <w:tmpl w:val="206412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C17C7"/>
    <w:multiLevelType w:val="hybridMultilevel"/>
    <w:tmpl w:val="A36CE1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5"/>
  </w:num>
  <w:num w:numId="5">
    <w:abstractNumId w:val="1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17"/>
  </w:num>
  <w:num w:numId="19">
    <w:abstractNumId w:val="14"/>
  </w:num>
  <w:num w:numId="20">
    <w:abstractNumId w:val="11"/>
  </w:num>
  <w:num w:numId="21">
    <w:abstractNumId w:val="2"/>
  </w:num>
  <w:num w:numId="22">
    <w:abstractNumId w:val="4"/>
  </w:num>
  <w:num w:numId="23">
    <w:abstractNumId w:val="1"/>
  </w:num>
  <w:num w:numId="24">
    <w:abstractNumId w:val="12"/>
  </w:num>
  <w:num w:numId="25">
    <w:abstractNumId w:val="7"/>
  </w:num>
  <w:num w:numId="26">
    <w:abstractNumId w:val="9"/>
  </w:num>
  <w:num w:numId="2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0B1NUM0429 OCHIRSUKH">
    <w15:presenceInfo w15:providerId="None" w15:userId="20B1NUM0429 OCHIRSUK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8E"/>
    <w:rsid w:val="00010F34"/>
    <w:rsid w:val="00026740"/>
    <w:rsid w:val="00030522"/>
    <w:rsid w:val="00082137"/>
    <w:rsid w:val="00101F04"/>
    <w:rsid w:val="001077EA"/>
    <w:rsid w:val="001E3312"/>
    <w:rsid w:val="001E6C03"/>
    <w:rsid w:val="001F48A1"/>
    <w:rsid w:val="00226299"/>
    <w:rsid w:val="00252125"/>
    <w:rsid w:val="00271C43"/>
    <w:rsid w:val="00276D8E"/>
    <w:rsid w:val="00295A24"/>
    <w:rsid w:val="00386A45"/>
    <w:rsid w:val="00392B00"/>
    <w:rsid w:val="0041760E"/>
    <w:rsid w:val="00456EF4"/>
    <w:rsid w:val="004777C2"/>
    <w:rsid w:val="004C5EF4"/>
    <w:rsid w:val="004D30E6"/>
    <w:rsid w:val="00550656"/>
    <w:rsid w:val="00593A5C"/>
    <w:rsid w:val="005A2DB8"/>
    <w:rsid w:val="005D0E68"/>
    <w:rsid w:val="00607B35"/>
    <w:rsid w:val="00631342"/>
    <w:rsid w:val="00651A4C"/>
    <w:rsid w:val="00652C8B"/>
    <w:rsid w:val="00693F16"/>
    <w:rsid w:val="006D7F09"/>
    <w:rsid w:val="006F19C4"/>
    <w:rsid w:val="00700F73"/>
    <w:rsid w:val="00750593"/>
    <w:rsid w:val="007959C9"/>
    <w:rsid w:val="007D1005"/>
    <w:rsid w:val="007E157E"/>
    <w:rsid w:val="008057DB"/>
    <w:rsid w:val="00893A4A"/>
    <w:rsid w:val="00895EF4"/>
    <w:rsid w:val="008F1341"/>
    <w:rsid w:val="008F3D86"/>
    <w:rsid w:val="009146EB"/>
    <w:rsid w:val="009B274E"/>
    <w:rsid w:val="009F2A7D"/>
    <w:rsid w:val="00A125F4"/>
    <w:rsid w:val="00A13A8F"/>
    <w:rsid w:val="00A321C2"/>
    <w:rsid w:val="00A34B5E"/>
    <w:rsid w:val="00AD7BE2"/>
    <w:rsid w:val="00B3102B"/>
    <w:rsid w:val="00B42A66"/>
    <w:rsid w:val="00B44F76"/>
    <w:rsid w:val="00B710AE"/>
    <w:rsid w:val="00B9781E"/>
    <w:rsid w:val="00BE3168"/>
    <w:rsid w:val="00C00528"/>
    <w:rsid w:val="00CA71E0"/>
    <w:rsid w:val="00D01056"/>
    <w:rsid w:val="00D423A3"/>
    <w:rsid w:val="00D55A67"/>
    <w:rsid w:val="00DA0560"/>
    <w:rsid w:val="00DD68D0"/>
    <w:rsid w:val="00DD7B03"/>
    <w:rsid w:val="00DE082C"/>
    <w:rsid w:val="00DF2607"/>
    <w:rsid w:val="00E0395C"/>
    <w:rsid w:val="00E40E28"/>
    <w:rsid w:val="00F21932"/>
    <w:rsid w:val="00F61ADF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F4E9B"/>
  <w15:chartTrackingRefBased/>
  <w15:docId w15:val="{1BC6BA68-F553-4288-A7F4-275CFF66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2C8B"/>
  </w:style>
  <w:style w:type="paragraph" w:styleId="Heading1">
    <w:name w:val="heading 1"/>
    <w:basedOn w:val="Normal"/>
    <w:next w:val="Normal"/>
    <w:link w:val="Heading1Char"/>
    <w:uiPriority w:val="9"/>
    <w:qFormat/>
    <w:rsid w:val="00652C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C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C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C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D8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76D8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76D8E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D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2C8B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A4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2C8B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2C8B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A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2C8B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66"/>
  </w:style>
  <w:style w:type="paragraph" w:styleId="Footer">
    <w:name w:val="footer"/>
    <w:basedOn w:val="Normal"/>
    <w:link w:val="FooterChar"/>
    <w:uiPriority w:val="99"/>
    <w:unhideWhenUsed/>
    <w:rsid w:val="00B42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66"/>
  </w:style>
  <w:style w:type="character" w:customStyle="1" w:styleId="Heading5Char">
    <w:name w:val="Heading 5 Char"/>
    <w:basedOn w:val="DefaultParagraphFont"/>
    <w:link w:val="Heading5"/>
    <w:uiPriority w:val="9"/>
    <w:semiHidden/>
    <w:rsid w:val="00652C8B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8B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8B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8B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8B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C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2C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2C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2C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2C8B"/>
    <w:rPr>
      <w:b/>
      <w:bCs/>
    </w:rPr>
  </w:style>
  <w:style w:type="character" w:styleId="Emphasis">
    <w:name w:val="Emphasis"/>
    <w:basedOn w:val="DefaultParagraphFont"/>
    <w:uiPriority w:val="20"/>
    <w:qFormat/>
    <w:rsid w:val="00652C8B"/>
    <w:rPr>
      <w:i/>
      <w:iCs/>
      <w:color w:val="40619D" w:themeColor="accent6"/>
    </w:rPr>
  </w:style>
  <w:style w:type="paragraph" w:styleId="NoSpacing">
    <w:name w:val="No Spacing"/>
    <w:uiPriority w:val="1"/>
    <w:qFormat/>
    <w:rsid w:val="00652C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2C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2C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8B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2C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2C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2C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2C8B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652C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52C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781E"/>
    <w:pPr>
      <w:spacing w:after="100"/>
    </w:pPr>
  </w:style>
  <w:style w:type="table" w:styleId="TableGrid">
    <w:name w:val="Table Grid"/>
    <w:basedOn w:val="TableNormal"/>
    <w:uiPriority w:val="39"/>
    <w:rsid w:val="00E0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7Colorful">
    <w:name w:val="Grid Table 7 Colorful"/>
    <w:basedOn w:val="TableNormal"/>
    <w:uiPriority w:val="52"/>
    <w:rsid w:val="00E039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-Accent4">
    <w:name w:val="List Table 3 Accent 4"/>
    <w:basedOn w:val="TableNormal"/>
    <w:uiPriority w:val="48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E0395C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">
    <w:name w:val="Grid Table 2"/>
    <w:basedOn w:val="TableNormal"/>
    <w:uiPriority w:val="47"/>
    <w:rsid w:val="00E039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4">
    <w:name w:val="Grid Table 3 Accent 4"/>
    <w:basedOn w:val="TableNormal"/>
    <w:uiPriority w:val="48"/>
    <w:rsid w:val="00030522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030522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2-Accent4">
    <w:name w:val="List Table 2 Accent 4"/>
    <w:basedOn w:val="TableNormal"/>
    <w:uiPriority w:val="47"/>
    <w:rsid w:val="00BE3168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bottom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3-Accent6">
    <w:name w:val="Grid Table 3 Accent 6"/>
    <w:basedOn w:val="TableNormal"/>
    <w:uiPriority w:val="48"/>
    <w:rsid w:val="00BE3168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BE3168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BE31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20b1num0429@stud.num.edu.m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92A8-B2B0-4F7F-B42E-D35501F0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Ochirsvkh Oojoo</dc:creator>
  <cp:keywords/>
  <dc:description/>
  <cp:lastModifiedBy>20B1NUM0429 OCHIRSUKH</cp:lastModifiedBy>
  <cp:revision>3</cp:revision>
  <dcterms:created xsi:type="dcterms:W3CDTF">2022-10-17T12:42:00Z</dcterms:created>
  <dcterms:modified xsi:type="dcterms:W3CDTF">2022-10-29T17:28:00Z</dcterms:modified>
</cp:coreProperties>
</file>